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B0C4B" w14:textId="60B9753E" w:rsidR="00863375" w:rsidRPr="004D3CF4" w:rsidRDefault="00863375" w:rsidP="004D3CF4">
      <w:pPr>
        <w:suppressLineNumbers/>
        <w:jc w:val="both"/>
        <w:rPr>
          <w:rFonts w:asciiTheme="majorHAnsi" w:eastAsiaTheme="majorEastAsia" w:hAnsiTheme="majorHAnsi" w:cstheme="majorBidi"/>
          <w:b/>
          <w:color w:val="000000" w:themeColor="text1"/>
          <w:sz w:val="56"/>
          <w:szCs w:val="56"/>
        </w:rPr>
      </w:pPr>
      <w:r w:rsidRPr="00863375">
        <w:rPr>
          <w:rFonts w:asciiTheme="majorHAnsi" w:eastAsiaTheme="majorEastAsia" w:hAnsiTheme="majorHAnsi" w:cstheme="majorBidi"/>
          <w:b/>
          <w:color w:val="000000" w:themeColor="text1"/>
          <w:sz w:val="56"/>
          <w:szCs w:val="56"/>
        </w:rPr>
        <w:t xml:space="preserve">Electrification of the </w:t>
      </w:r>
      <w:r w:rsidR="008E1077">
        <w:rPr>
          <w:rFonts w:asciiTheme="majorHAnsi" w:eastAsiaTheme="majorEastAsia" w:hAnsiTheme="majorHAnsi" w:cstheme="majorBidi"/>
          <w:b/>
          <w:color w:val="000000" w:themeColor="text1"/>
          <w:sz w:val="56"/>
          <w:szCs w:val="56"/>
        </w:rPr>
        <w:t>t</w:t>
      </w:r>
      <w:r w:rsidRPr="00863375">
        <w:rPr>
          <w:rFonts w:asciiTheme="majorHAnsi" w:eastAsiaTheme="majorEastAsia" w:hAnsiTheme="majorHAnsi" w:cstheme="majorBidi"/>
          <w:b/>
          <w:color w:val="000000" w:themeColor="text1"/>
          <w:sz w:val="56"/>
          <w:szCs w:val="56"/>
        </w:rPr>
        <w:t xml:space="preserve">ransport System: Impacts of </w:t>
      </w:r>
      <w:r w:rsidR="008E1077">
        <w:rPr>
          <w:rFonts w:asciiTheme="majorHAnsi" w:eastAsiaTheme="majorEastAsia" w:hAnsiTheme="majorHAnsi" w:cstheme="majorBidi"/>
          <w:b/>
          <w:color w:val="000000" w:themeColor="text1"/>
          <w:sz w:val="56"/>
          <w:szCs w:val="56"/>
        </w:rPr>
        <w:t>national p</w:t>
      </w:r>
      <w:r w:rsidRPr="00863375">
        <w:rPr>
          <w:rFonts w:asciiTheme="majorHAnsi" w:eastAsiaTheme="majorEastAsia" w:hAnsiTheme="majorHAnsi" w:cstheme="majorBidi"/>
          <w:b/>
          <w:color w:val="000000" w:themeColor="text1"/>
          <w:sz w:val="56"/>
          <w:szCs w:val="56"/>
        </w:rPr>
        <w:t>olicies</w:t>
      </w:r>
      <w:r w:rsidR="008E1077">
        <w:rPr>
          <w:rFonts w:asciiTheme="majorHAnsi" w:eastAsiaTheme="majorEastAsia" w:hAnsiTheme="majorHAnsi" w:cstheme="majorBidi"/>
          <w:b/>
          <w:color w:val="000000" w:themeColor="text1"/>
          <w:sz w:val="56"/>
          <w:szCs w:val="56"/>
        </w:rPr>
        <w:t xml:space="preserve"> vs external drivers. A case study for Pak</w:t>
      </w:r>
      <w:r w:rsidR="0073119F">
        <w:rPr>
          <w:rFonts w:asciiTheme="majorHAnsi" w:eastAsiaTheme="majorEastAsia" w:hAnsiTheme="majorHAnsi" w:cstheme="majorBidi"/>
          <w:b/>
          <w:color w:val="000000" w:themeColor="text1"/>
          <w:sz w:val="56"/>
          <w:szCs w:val="56"/>
        </w:rPr>
        <w:t>is</w:t>
      </w:r>
      <w:r w:rsidR="008E1077">
        <w:rPr>
          <w:rFonts w:asciiTheme="majorHAnsi" w:eastAsiaTheme="majorEastAsia" w:hAnsiTheme="majorHAnsi" w:cstheme="majorBidi"/>
          <w:b/>
          <w:color w:val="000000" w:themeColor="text1"/>
          <w:sz w:val="56"/>
          <w:szCs w:val="56"/>
        </w:rPr>
        <w:t>tan.</w:t>
      </w:r>
    </w:p>
    <w:p w14:paraId="19E101B5" w14:textId="5B7ADD7E" w:rsidR="00F7514B" w:rsidRPr="00863375" w:rsidRDefault="00863375" w:rsidP="008B722F">
      <w:pPr>
        <w:pStyle w:val="Els-Author"/>
        <w:suppressLineNumbers/>
        <w:jc w:val="both"/>
        <w:rPr>
          <w:vertAlign w:val="superscript"/>
        </w:rPr>
      </w:pPr>
      <w:r w:rsidRPr="00863375">
        <w:t>Molly Charles</w:t>
      </w:r>
      <w:r w:rsidRPr="00863375">
        <w:rPr>
          <w:vertAlign w:val="superscript"/>
        </w:rPr>
        <w:t>1</w:t>
      </w:r>
      <w:r w:rsidRPr="00863375">
        <w:t xml:space="preserve">, </w:t>
      </w:r>
      <w:r w:rsidR="00F7514B" w:rsidRPr="00863375">
        <w:t>Zarrar Khan</w:t>
      </w:r>
      <w:r w:rsidR="00F7514B" w:rsidRPr="00863375">
        <w:rPr>
          <w:vertAlign w:val="superscript"/>
        </w:rPr>
        <w:t>1</w:t>
      </w:r>
      <w:r w:rsidR="00F7514B" w:rsidRPr="00863375">
        <w:t xml:space="preserve">, </w:t>
      </w:r>
      <w:r w:rsidRPr="00863375">
        <w:t>Sha Yu, S</w:t>
      </w:r>
      <w:r>
        <w:t>teve Smith, Juliet Homer, Travis Douville, Trevor Hardy, Others from USAID ?,</w:t>
      </w:r>
    </w:p>
    <w:p w14:paraId="680B29A2" w14:textId="77777777" w:rsidR="00F7514B" w:rsidRPr="00863375" w:rsidRDefault="00F7514B" w:rsidP="008B722F">
      <w:pPr>
        <w:suppressLineNumbers/>
        <w:spacing w:after="0"/>
        <w:jc w:val="both"/>
      </w:pPr>
    </w:p>
    <w:p w14:paraId="0F49247D" w14:textId="77777777" w:rsidR="00F7514B" w:rsidRDefault="00F7514B" w:rsidP="008B722F">
      <w:pPr>
        <w:suppressLineNumbers/>
        <w:pBdr>
          <w:bottom w:val="single" w:sz="6" w:space="1" w:color="auto"/>
        </w:pBdr>
        <w:spacing w:after="0"/>
        <w:jc w:val="both"/>
        <w:rPr>
          <w:i/>
          <w:sz w:val="16"/>
          <w:szCs w:val="16"/>
        </w:rPr>
      </w:pPr>
      <w:r w:rsidRPr="003A6EEF">
        <w:rPr>
          <w:i/>
          <w:sz w:val="16"/>
          <w:szCs w:val="16"/>
        </w:rPr>
        <w:t>1 Joint Global Change Research institute, Pacific Northwest National Laboratory (PNNL), College Park, MD 20740, USA</w:t>
      </w:r>
    </w:p>
    <w:p w14:paraId="2FA2805D" w14:textId="31F270B9" w:rsidR="00F7514B" w:rsidRDefault="00F7514B" w:rsidP="00863375">
      <w:pPr>
        <w:suppressLineNumbers/>
        <w:pBdr>
          <w:bottom w:val="single" w:sz="6" w:space="1" w:color="auto"/>
        </w:pBdr>
        <w:spacing w:after="0"/>
        <w:jc w:val="both"/>
        <w:rPr>
          <w:i/>
          <w:sz w:val="16"/>
          <w:szCs w:val="16"/>
        </w:rPr>
      </w:pPr>
      <w:r>
        <w:rPr>
          <w:i/>
          <w:sz w:val="16"/>
          <w:szCs w:val="16"/>
        </w:rPr>
        <w:t>2</w:t>
      </w:r>
      <w:r w:rsidRPr="003A6EEF">
        <w:rPr>
          <w:i/>
          <w:sz w:val="16"/>
          <w:szCs w:val="16"/>
        </w:rPr>
        <w:t xml:space="preserve"> </w:t>
      </w:r>
      <w:r w:rsidR="00863375">
        <w:rPr>
          <w:i/>
          <w:sz w:val="16"/>
          <w:szCs w:val="16"/>
        </w:rPr>
        <w:t>PNNL Richland</w:t>
      </w:r>
    </w:p>
    <w:p w14:paraId="0BF5D931" w14:textId="57EED44F" w:rsidR="00863375" w:rsidRPr="00923F04" w:rsidRDefault="00863375" w:rsidP="00863375">
      <w:pPr>
        <w:suppressLineNumbers/>
        <w:pBdr>
          <w:bottom w:val="single" w:sz="6" w:space="1" w:color="auto"/>
        </w:pBdr>
        <w:spacing w:after="0"/>
        <w:jc w:val="both"/>
        <w:rPr>
          <w:i/>
          <w:sz w:val="16"/>
          <w:szCs w:val="16"/>
        </w:rPr>
      </w:pPr>
      <w:r>
        <w:rPr>
          <w:i/>
          <w:sz w:val="16"/>
          <w:szCs w:val="16"/>
        </w:rPr>
        <w:t>3 USAID</w:t>
      </w:r>
    </w:p>
    <w:p w14:paraId="08232FC7" w14:textId="77777777" w:rsidR="00F7514B" w:rsidRPr="00923F04" w:rsidRDefault="00F7514B" w:rsidP="008B722F">
      <w:pPr>
        <w:suppressLineNumbers/>
        <w:pBdr>
          <w:bottom w:val="single" w:sz="6" w:space="1" w:color="auto"/>
        </w:pBdr>
        <w:spacing w:after="0"/>
        <w:jc w:val="both"/>
      </w:pPr>
    </w:p>
    <w:p w14:paraId="48EC9D6A" w14:textId="77777777" w:rsidR="00F7514B" w:rsidRPr="00923F04" w:rsidRDefault="00F7514B" w:rsidP="008B722F">
      <w:pPr>
        <w:suppressLineNumbers/>
        <w:spacing w:after="0"/>
        <w:jc w:val="both"/>
        <w:rPr>
          <w:rFonts w:asciiTheme="majorHAnsi" w:hAnsiTheme="majorHAnsi"/>
          <w:b/>
        </w:rPr>
      </w:pPr>
    </w:p>
    <w:p w14:paraId="385FC739" w14:textId="77777777" w:rsidR="00F7514B" w:rsidRPr="00717037" w:rsidRDefault="00F7514B" w:rsidP="008B722F">
      <w:pPr>
        <w:suppressLineNumbers/>
        <w:spacing w:after="0"/>
        <w:jc w:val="both"/>
        <w:rPr>
          <w:rFonts w:asciiTheme="majorHAnsi" w:hAnsiTheme="majorHAnsi"/>
          <w:b/>
          <w:sz w:val="36"/>
          <w:szCs w:val="36"/>
        </w:rPr>
      </w:pPr>
      <w:r w:rsidRPr="00717037">
        <w:rPr>
          <w:rFonts w:asciiTheme="majorHAnsi" w:hAnsiTheme="majorHAnsi"/>
          <w:b/>
          <w:sz w:val="36"/>
          <w:szCs w:val="36"/>
        </w:rPr>
        <w:t>Abstract</w:t>
      </w:r>
    </w:p>
    <w:p w14:paraId="7F169DD2" w14:textId="5E860368" w:rsidR="00863375" w:rsidRDefault="00863375" w:rsidP="004D3CF4">
      <w:pPr>
        <w:suppressLineNumbers/>
        <w:pBdr>
          <w:bottom w:val="single" w:sz="6" w:space="1" w:color="auto"/>
        </w:pBdr>
        <w:jc w:val="both"/>
      </w:pPr>
      <w:r>
        <w:t>XXX</w:t>
      </w:r>
      <w:r w:rsidR="001548E1">
        <w:t>.</w:t>
      </w:r>
      <w:bookmarkStart w:id="0" w:name="_Toc25072378"/>
    </w:p>
    <w:p w14:paraId="62232756" w14:textId="25E2952F" w:rsidR="004D3CF4" w:rsidRDefault="004D3CF4" w:rsidP="004D3CF4"/>
    <w:bookmarkStart w:id="1" w:name="_Hlk35430202" w:displacedByCustomXml="next"/>
    <w:sdt>
      <w:sdtPr>
        <w:rPr>
          <w:rFonts w:asciiTheme="minorHAnsi" w:eastAsiaTheme="minorEastAsia" w:hAnsiTheme="minorHAnsi" w:cstheme="minorBidi"/>
          <w:b w:val="0"/>
          <w:bCs w:val="0"/>
          <w:smallCaps w:val="0"/>
          <w:color w:val="auto"/>
          <w:sz w:val="22"/>
          <w:szCs w:val="22"/>
        </w:rPr>
        <w:id w:val="-500975226"/>
        <w:docPartObj>
          <w:docPartGallery w:val="Table of Contents"/>
          <w:docPartUnique/>
        </w:docPartObj>
      </w:sdtPr>
      <w:sdtEndPr>
        <w:rPr>
          <w:noProof/>
        </w:rPr>
      </w:sdtEndPr>
      <w:sdtContent>
        <w:p w14:paraId="607182E3" w14:textId="439BEB8E" w:rsidR="00195133" w:rsidRDefault="00195133" w:rsidP="00195133">
          <w:pPr>
            <w:pStyle w:val="TOCHeading"/>
            <w:numPr>
              <w:ilvl w:val="0"/>
              <w:numId w:val="0"/>
            </w:numPr>
            <w:ind w:left="432" w:hanging="432"/>
          </w:pPr>
          <w:r>
            <w:t>Table of Contents</w:t>
          </w:r>
        </w:p>
        <w:p w14:paraId="0B93C1B3" w14:textId="775A8CE2" w:rsidR="004B2A15" w:rsidRDefault="00195133">
          <w:pPr>
            <w:pStyle w:val="TOC1"/>
            <w:tabs>
              <w:tab w:val="left" w:pos="440"/>
              <w:tab w:val="right" w:leader="dot" w:pos="9350"/>
            </w:tabs>
            <w:rPr>
              <w:noProof/>
            </w:rPr>
          </w:pPr>
          <w:r>
            <w:fldChar w:fldCharType="begin"/>
          </w:r>
          <w:r>
            <w:instrText xml:space="preserve"> TOC \o "1-3" \h \z \u </w:instrText>
          </w:r>
          <w:r>
            <w:fldChar w:fldCharType="separate"/>
          </w:r>
          <w:hyperlink w:anchor="_Toc35524365" w:history="1">
            <w:r w:rsidR="004B2A15" w:rsidRPr="003905B4">
              <w:rPr>
                <w:rStyle w:val="Hyperlink"/>
                <w:noProof/>
              </w:rPr>
              <w:t>1.</w:t>
            </w:r>
            <w:r w:rsidR="004B2A15">
              <w:rPr>
                <w:noProof/>
              </w:rPr>
              <w:tab/>
            </w:r>
            <w:r w:rsidR="004B2A15" w:rsidRPr="003905B4">
              <w:rPr>
                <w:rStyle w:val="Hyperlink"/>
                <w:noProof/>
              </w:rPr>
              <w:t>Introduction</w:t>
            </w:r>
            <w:r w:rsidR="004B2A15">
              <w:rPr>
                <w:noProof/>
                <w:webHidden/>
              </w:rPr>
              <w:tab/>
            </w:r>
            <w:r w:rsidR="004B2A15">
              <w:rPr>
                <w:noProof/>
                <w:webHidden/>
              </w:rPr>
              <w:fldChar w:fldCharType="begin"/>
            </w:r>
            <w:r w:rsidR="004B2A15">
              <w:rPr>
                <w:noProof/>
                <w:webHidden/>
              </w:rPr>
              <w:instrText xml:space="preserve"> PAGEREF _Toc35524365 \h </w:instrText>
            </w:r>
            <w:r w:rsidR="004B2A15">
              <w:rPr>
                <w:noProof/>
                <w:webHidden/>
              </w:rPr>
            </w:r>
            <w:r w:rsidR="004B2A15">
              <w:rPr>
                <w:noProof/>
                <w:webHidden/>
              </w:rPr>
              <w:fldChar w:fldCharType="separate"/>
            </w:r>
            <w:r w:rsidR="004B2A15">
              <w:rPr>
                <w:noProof/>
                <w:webHidden/>
              </w:rPr>
              <w:t>3</w:t>
            </w:r>
            <w:r w:rsidR="004B2A15">
              <w:rPr>
                <w:noProof/>
                <w:webHidden/>
              </w:rPr>
              <w:fldChar w:fldCharType="end"/>
            </w:r>
          </w:hyperlink>
        </w:p>
        <w:p w14:paraId="3E7A9A4A" w14:textId="45DC9FF3" w:rsidR="004B2A15" w:rsidRDefault="00752A30">
          <w:pPr>
            <w:pStyle w:val="TOC1"/>
            <w:tabs>
              <w:tab w:val="left" w:pos="660"/>
              <w:tab w:val="right" w:leader="dot" w:pos="9350"/>
            </w:tabs>
            <w:rPr>
              <w:noProof/>
            </w:rPr>
          </w:pPr>
          <w:hyperlink w:anchor="_Toc35524366" w:history="1">
            <w:r w:rsidR="004B2A15" w:rsidRPr="003905B4">
              <w:rPr>
                <w:rStyle w:val="Hyperlink"/>
                <w:noProof/>
              </w:rPr>
              <w:t>1.1.</w:t>
            </w:r>
            <w:r w:rsidR="004B2A15">
              <w:rPr>
                <w:noProof/>
              </w:rPr>
              <w:tab/>
            </w:r>
            <w:r w:rsidR="004B2A15" w:rsidRPr="003905B4">
              <w:rPr>
                <w:rStyle w:val="Hyperlink"/>
                <w:noProof/>
              </w:rPr>
              <w:t>Background</w:t>
            </w:r>
            <w:r w:rsidR="004B2A15">
              <w:rPr>
                <w:noProof/>
                <w:webHidden/>
              </w:rPr>
              <w:tab/>
            </w:r>
            <w:r w:rsidR="004B2A15">
              <w:rPr>
                <w:noProof/>
                <w:webHidden/>
              </w:rPr>
              <w:fldChar w:fldCharType="begin"/>
            </w:r>
            <w:r w:rsidR="004B2A15">
              <w:rPr>
                <w:noProof/>
                <w:webHidden/>
              </w:rPr>
              <w:instrText xml:space="preserve"> PAGEREF _Toc35524366 \h </w:instrText>
            </w:r>
            <w:r w:rsidR="004B2A15">
              <w:rPr>
                <w:noProof/>
                <w:webHidden/>
              </w:rPr>
            </w:r>
            <w:r w:rsidR="004B2A15">
              <w:rPr>
                <w:noProof/>
                <w:webHidden/>
              </w:rPr>
              <w:fldChar w:fldCharType="separate"/>
            </w:r>
            <w:r w:rsidR="004B2A15">
              <w:rPr>
                <w:noProof/>
                <w:webHidden/>
              </w:rPr>
              <w:t>3</w:t>
            </w:r>
            <w:r w:rsidR="004B2A15">
              <w:rPr>
                <w:noProof/>
                <w:webHidden/>
              </w:rPr>
              <w:fldChar w:fldCharType="end"/>
            </w:r>
          </w:hyperlink>
        </w:p>
        <w:p w14:paraId="007DCD72" w14:textId="75ABA996" w:rsidR="004B2A15" w:rsidRDefault="00752A30">
          <w:pPr>
            <w:pStyle w:val="TOC1"/>
            <w:tabs>
              <w:tab w:val="left" w:pos="660"/>
              <w:tab w:val="right" w:leader="dot" w:pos="9350"/>
            </w:tabs>
            <w:rPr>
              <w:noProof/>
            </w:rPr>
          </w:pPr>
          <w:hyperlink w:anchor="_Toc35524367" w:history="1">
            <w:r w:rsidR="004B2A15" w:rsidRPr="003905B4">
              <w:rPr>
                <w:rStyle w:val="Hyperlink"/>
                <w:noProof/>
              </w:rPr>
              <w:t>1.2.</w:t>
            </w:r>
            <w:r w:rsidR="004B2A15">
              <w:rPr>
                <w:noProof/>
              </w:rPr>
              <w:tab/>
            </w:r>
            <w:r w:rsidR="004B2A15" w:rsidRPr="003905B4">
              <w:rPr>
                <w:rStyle w:val="Hyperlink"/>
                <w:noProof/>
              </w:rPr>
              <w:t>Literature Review</w:t>
            </w:r>
            <w:r w:rsidR="004B2A15">
              <w:rPr>
                <w:noProof/>
                <w:webHidden/>
              </w:rPr>
              <w:tab/>
            </w:r>
            <w:r w:rsidR="004B2A15">
              <w:rPr>
                <w:noProof/>
                <w:webHidden/>
              </w:rPr>
              <w:fldChar w:fldCharType="begin"/>
            </w:r>
            <w:r w:rsidR="004B2A15">
              <w:rPr>
                <w:noProof/>
                <w:webHidden/>
              </w:rPr>
              <w:instrText xml:space="preserve"> PAGEREF _Toc35524367 \h </w:instrText>
            </w:r>
            <w:r w:rsidR="004B2A15">
              <w:rPr>
                <w:noProof/>
                <w:webHidden/>
              </w:rPr>
            </w:r>
            <w:r w:rsidR="004B2A15">
              <w:rPr>
                <w:noProof/>
                <w:webHidden/>
              </w:rPr>
              <w:fldChar w:fldCharType="separate"/>
            </w:r>
            <w:r w:rsidR="004B2A15">
              <w:rPr>
                <w:noProof/>
                <w:webHidden/>
              </w:rPr>
              <w:t>3</w:t>
            </w:r>
            <w:r w:rsidR="004B2A15">
              <w:rPr>
                <w:noProof/>
                <w:webHidden/>
              </w:rPr>
              <w:fldChar w:fldCharType="end"/>
            </w:r>
          </w:hyperlink>
        </w:p>
        <w:p w14:paraId="753F499B" w14:textId="60A453AD" w:rsidR="004B2A15" w:rsidRDefault="00752A30">
          <w:pPr>
            <w:pStyle w:val="TOC1"/>
            <w:tabs>
              <w:tab w:val="left" w:pos="660"/>
              <w:tab w:val="right" w:leader="dot" w:pos="9350"/>
            </w:tabs>
            <w:rPr>
              <w:noProof/>
            </w:rPr>
          </w:pPr>
          <w:hyperlink w:anchor="_Toc35524368" w:history="1">
            <w:r w:rsidR="004B2A15" w:rsidRPr="003905B4">
              <w:rPr>
                <w:rStyle w:val="Hyperlink"/>
                <w:noProof/>
              </w:rPr>
              <w:t>1.3.</w:t>
            </w:r>
            <w:r w:rsidR="004B2A15">
              <w:rPr>
                <w:noProof/>
              </w:rPr>
              <w:tab/>
            </w:r>
            <w:r w:rsidR="004B2A15" w:rsidRPr="003905B4">
              <w:rPr>
                <w:rStyle w:val="Hyperlink"/>
                <w:noProof/>
              </w:rPr>
              <w:t>Research Question</w:t>
            </w:r>
            <w:r w:rsidR="004B2A15">
              <w:rPr>
                <w:noProof/>
                <w:webHidden/>
              </w:rPr>
              <w:tab/>
            </w:r>
            <w:r w:rsidR="004B2A15">
              <w:rPr>
                <w:noProof/>
                <w:webHidden/>
              </w:rPr>
              <w:fldChar w:fldCharType="begin"/>
            </w:r>
            <w:r w:rsidR="004B2A15">
              <w:rPr>
                <w:noProof/>
                <w:webHidden/>
              </w:rPr>
              <w:instrText xml:space="preserve"> PAGEREF _Toc35524368 \h </w:instrText>
            </w:r>
            <w:r w:rsidR="004B2A15">
              <w:rPr>
                <w:noProof/>
                <w:webHidden/>
              </w:rPr>
            </w:r>
            <w:r w:rsidR="004B2A15">
              <w:rPr>
                <w:noProof/>
                <w:webHidden/>
              </w:rPr>
              <w:fldChar w:fldCharType="separate"/>
            </w:r>
            <w:r w:rsidR="004B2A15">
              <w:rPr>
                <w:noProof/>
                <w:webHidden/>
              </w:rPr>
              <w:t>3</w:t>
            </w:r>
            <w:r w:rsidR="004B2A15">
              <w:rPr>
                <w:noProof/>
                <w:webHidden/>
              </w:rPr>
              <w:fldChar w:fldCharType="end"/>
            </w:r>
          </w:hyperlink>
        </w:p>
        <w:p w14:paraId="17F7AC2F" w14:textId="7CE1E3BA" w:rsidR="004B2A15" w:rsidRDefault="00752A30">
          <w:pPr>
            <w:pStyle w:val="TOC1"/>
            <w:tabs>
              <w:tab w:val="left" w:pos="440"/>
              <w:tab w:val="right" w:leader="dot" w:pos="9350"/>
            </w:tabs>
            <w:rPr>
              <w:noProof/>
            </w:rPr>
          </w:pPr>
          <w:hyperlink w:anchor="_Toc35524369" w:history="1">
            <w:r w:rsidR="004B2A15" w:rsidRPr="003905B4">
              <w:rPr>
                <w:rStyle w:val="Hyperlink"/>
                <w:noProof/>
              </w:rPr>
              <w:t>2.</w:t>
            </w:r>
            <w:r w:rsidR="004B2A15">
              <w:rPr>
                <w:noProof/>
              </w:rPr>
              <w:tab/>
            </w:r>
            <w:r w:rsidR="004B2A15" w:rsidRPr="003905B4">
              <w:rPr>
                <w:rStyle w:val="Hyperlink"/>
                <w:noProof/>
              </w:rPr>
              <w:t>Methodology</w:t>
            </w:r>
            <w:r w:rsidR="004B2A15">
              <w:rPr>
                <w:noProof/>
                <w:webHidden/>
              </w:rPr>
              <w:tab/>
            </w:r>
            <w:r w:rsidR="004B2A15">
              <w:rPr>
                <w:noProof/>
                <w:webHidden/>
              </w:rPr>
              <w:fldChar w:fldCharType="begin"/>
            </w:r>
            <w:r w:rsidR="004B2A15">
              <w:rPr>
                <w:noProof/>
                <w:webHidden/>
              </w:rPr>
              <w:instrText xml:space="preserve"> PAGEREF _Toc35524369 \h </w:instrText>
            </w:r>
            <w:r w:rsidR="004B2A15">
              <w:rPr>
                <w:noProof/>
                <w:webHidden/>
              </w:rPr>
            </w:r>
            <w:r w:rsidR="004B2A15">
              <w:rPr>
                <w:noProof/>
                <w:webHidden/>
              </w:rPr>
              <w:fldChar w:fldCharType="separate"/>
            </w:r>
            <w:r w:rsidR="004B2A15">
              <w:rPr>
                <w:noProof/>
                <w:webHidden/>
              </w:rPr>
              <w:t>3</w:t>
            </w:r>
            <w:r w:rsidR="004B2A15">
              <w:rPr>
                <w:noProof/>
                <w:webHidden/>
              </w:rPr>
              <w:fldChar w:fldCharType="end"/>
            </w:r>
          </w:hyperlink>
        </w:p>
        <w:p w14:paraId="1395433F" w14:textId="1DD987CE" w:rsidR="004B2A15" w:rsidRDefault="00752A30">
          <w:pPr>
            <w:pStyle w:val="TOC1"/>
            <w:tabs>
              <w:tab w:val="left" w:pos="660"/>
              <w:tab w:val="right" w:leader="dot" w:pos="9350"/>
            </w:tabs>
            <w:rPr>
              <w:noProof/>
            </w:rPr>
          </w:pPr>
          <w:hyperlink w:anchor="_Toc35524370" w:history="1">
            <w:r w:rsidR="004B2A15" w:rsidRPr="003905B4">
              <w:rPr>
                <w:rStyle w:val="Hyperlink"/>
                <w:noProof/>
              </w:rPr>
              <w:t>2.1.</w:t>
            </w:r>
            <w:r w:rsidR="004B2A15">
              <w:rPr>
                <w:noProof/>
              </w:rPr>
              <w:tab/>
            </w:r>
            <w:r w:rsidR="004B2A15" w:rsidRPr="003905B4">
              <w:rPr>
                <w:rStyle w:val="Hyperlink"/>
                <w:noProof/>
              </w:rPr>
              <w:t>GCAM Overview</w:t>
            </w:r>
            <w:r w:rsidR="004B2A15">
              <w:rPr>
                <w:noProof/>
                <w:webHidden/>
              </w:rPr>
              <w:tab/>
            </w:r>
            <w:r w:rsidR="004B2A15">
              <w:rPr>
                <w:noProof/>
                <w:webHidden/>
              </w:rPr>
              <w:fldChar w:fldCharType="begin"/>
            </w:r>
            <w:r w:rsidR="004B2A15">
              <w:rPr>
                <w:noProof/>
                <w:webHidden/>
              </w:rPr>
              <w:instrText xml:space="preserve"> PAGEREF _Toc35524370 \h </w:instrText>
            </w:r>
            <w:r w:rsidR="004B2A15">
              <w:rPr>
                <w:noProof/>
                <w:webHidden/>
              </w:rPr>
            </w:r>
            <w:r w:rsidR="004B2A15">
              <w:rPr>
                <w:noProof/>
                <w:webHidden/>
              </w:rPr>
              <w:fldChar w:fldCharType="separate"/>
            </w:r>
            <w:r w:rsidR="004B2A15">
              <w:rPr>
                <w:noProof/>
                <w:webHidden/>
              </w:rPr>
              <w:t>3</w:t>
            </w:r>
            <w:r w:rsidR="004B2A15">
              <w:rPr>
                <w:noProof/>
                <w:webHidden/>
              </w:rPr>
              <w:fldChar w:fldCharType="end"/>
            </w:r>
          </w:hyperlink>
        </w:p>
        <w:p w14:paraId="604175E4" w14:textId="3A35CCDA" w:rsidR="004B2A15" w:rsidRDefault="00752A30">
          <w:pPr>
            <w:pStyle w:val="TOC1"/>
            <w:tabs>
              <w:tab w:val="left" w:pos="660"/>
              <w:tab w:val="right" w:leader="dot" w:pos="9350"/>
            </w:tabs>
            <w:rPr>
              <w:noProof/>
            </w:rPr>
          </w:pPr>
          <w:hyperlink w:anchor="_Toc35524371" w:history="1">
            <w:r w:rsidR="004B2A15" w:rsidRPr="003905B4">
              <w:rPr>
                <w:rStyle w:val="Hyperlink"/>
                <w:noProof/>
              </w:rPr>
              <w:t>2.2.</w:t>
            </w:r>
            <w:r w:rsidR="004B2A15">
              <w:rPr>
                <w:noProof/>
              </w:rPr>
              <w:tab/>
            </w:r>
            <w:r w:rsidR="004B2A15" w:rsidRPr="003905B4">
              <w:rPr>
                <w:rStyle w:val="Hyperlink"/>
                <w:noProof/>
              </w:rPr>
              <w:t>GCAM Transport Sector Details</w:t>
            </w:r>
            <w:r w:rsidR="004B2A15">
              <w:rPr>
                <w:noProof/>
                <w:webHidden/>
              </w:rPr>
              <w:tab/>
            </w:r>
            <w:r w:rsidR="004B2A15">
              <w:rPr>
                <w:noProof/>
                <w:webHidden/>
              </w:rPr>
              <w:fldChar w:fldCharType="begin"/>
            </w:r>
            <w:r w:rsidR="004B2A15">
              <w:rPr>
                <w:noProof/>
                <w:webHidden/>
              </w:rPr>
              <w:instrText xml:space="preserve"> PAGEREF _Toc35524371 \h </w:instrText>
            </w:r>
            <w:r w:rsidR="004B2A15">
              <w:rPr>
                <w:noProof/>
                <w:webHidden/>
              </w:rPr>
            </w:r>
            <w:r w:rsidR="004B2A15">
              <w:rPr>
                <w:noProof/>
                <w:webHidden/>
              </w:rPr>
              <w:fldChar w:fldCharType="separate"/>
            </w:r>
            <w:r w:rsidR="004B2A15">
              <w:rPr>
                <w:noProof/>
                <w:webHidden/>
              </w:rPr>
              <w:t>3</w:t>
            </w:r>
            <w:r w:rsidR="004B2A15">
              <w:rPr>
                <w:noProof/>
                <w:webHidden/>
              </w:rPr>
              <w:fldChar w:fldCharType="end"/>
            </w:r>
          </w:hyperlink>
        </w:p>
        <w:p w14:paraId="4A5499E6" w14:textId="7F7BBB0C" w:rsidR="004B2A15" w:rsidRDefault="00752A30">
          <w:pPr>
            <w:pStyle w:val="TOC1"/>
            <w:tabs>
              <w:tab w:val="left" w:pos="660"/>
              <w:tab w:val="right" w:leader="dot" w:pos="9350"/>
            </w:tabs>
            <w:rPr>
              <w:noProof/>
            </w:rPr>
          </w:pPr>
          <w:hyperlink w:anchor="_Toc35524372" w:history="1">
            <w:r w:rsidR="004B2A15" w:rsidRPr="003905B4">
              <w:rPr>
                <w:rStyle w:val="Hyperlink"/>
                <w:noProof/>
              </w:rPr>
              <w:t>2.3.</w:t>
            </w:r>
            <w:r w:rsidR="004B2A15">
              <w:rPr>
                <w:noProof/>
              </w:rPr>
              <w:tab/>
            </w:r>
            <w:r w:rsidR="004B2A15" w:rsidRPr="003905B4">
              <w:rPr>
                <w:rStyle w:val="Hyperlink"/>
                <w:noProof/>
              </w:rPr>
              <w:t>GCAM Scenarios Details</w:t>
            </w:r>
            <w:r w:rsidR="004B2A15">
              <w:rPr>
                <w:noProof/>
                <w:webHidden/>
              </w:rPr>
              <w:tab/>
            </w:r>
            <w:r w:rsidR="004B2A15">
              <w:rPr>
                <w:noProof/>
                <w:webHidden/>
              </w:rPr>
              <w:fldChar w:fldCharType="begin"/>
            </w:r>
            <w:r w:rsidR="004B2A15">
              <w:rPr>
                <w:noProof/>
                <w:webHidden/>
              </w:rPr>
              <w:instrText xml:space="preserve"> PAGEREF _Toc35524372 \h </w:instrText>
            </w:r>
            <w:r w:rsidR="004B2A15">
              <w:rPr>
                <w:noProof/>
                <w:webHidden/>
              </w:rPr>
            </w:r>
            <w:r w:rsidR="004B2A15">
              <w:rPr>
                <w:noProof/>
                <w:webHidden/>
              </w:rPr>
              <w:fldChar w:fldCharType="separate"/>
            </w:r>
            <w:r w:rsidR="004B2A15">
              <w:rPr>
                <w:noProof/>
                <w:webHidden/>
              </w:rPr>
              <w:t>3</w:t>
            </w:r>
            <w:r w:rsidR="004B2A15">
              <w:rPr>
                <w:noProof/>
                <w:webHidden/>
              </w:rPr>
              <w:fldChar w:fldCharType="end"/>
            </w:r>
          </w:hyperlink>
        </w:p>
        <w:p w14:paraId="2AA0DFE0" w14:textId="4CA6D68A" w:rsidR="004B2A15" w:rsidRDefault="00752A30">
          <w:pPr>
            <w:pStyle w:val="TOC1"/>
            <w:tabs>
              <w:tab w:val="left" w:pos="440"/>
              <w:tab w:val="right" w:leader="dot" w:pos="9350"/>
            </w:tabs>
            <w:rPr>
              <w:noProof/>
            </w:rPr>
          </w:pPr>
          <w:hyperlink w:anchor="_Toc35524373" w:history="1">
            <w:r w:rsidR="004B2A15" w:rsidRPr="003905B4">
              <w:rPr>
                <w:rStyle w:val="Hyperlink"/>
                <w:noProof/>
              </w:rPr>
              <w:t>3.</w:t>
            </w:r>
            <w:r w:rsidR="004B2A15">
              <w:rPr>
                <w:noProof/>
              </w:rPr>
              <w:tab/>
            </w:r>
            <w:r w:rsidR="004B2A15" w:rsidRPr="003905B4">
              <w:rPr>
                <w:rStyle w:val="Hyperlink"/>
                <w:noProof/>
              </w:rPr>
              <w:t>Results</w:t>
            </w:r>
            <w:r w:rsidR="004B2A15">
              <w:rPr>
                <w:noProof/>
                <w:webHidden/>
              </w:rPr>
              <w:tab/>
            </w:r>
            <w:r w:rsidR="004B2A15">
              <w:rPr>
                <w:noProof/>
                <w:webHidden/>
              </w:rPr>
              <w:fldChar w:fldCharType="begin"/>
            </w:r>
            <w:r w:rsidR="004B2A15">
              <w:rPr>
                <w:noProof/>
                <w:webHidden/>
              </w:rPr>
              <w:instrText xml:space="preserve"> PAGEREF _Toc35524373 \h </w:instrText>
            </w:r>
            <w:r w:rsidR="004B2A15">
              <w:rPr>
                <w:noProof/>
                <w:webHidden/>
              </w:rPr>
            </w:r>
            <w:r w:rsidR="004B2A15">
              <w:rPr>
                <w:noProof/>
                <w:webHidden/>
              </w:rPr>
              <w:fldChar w:fldCharType="separate"/>
            </w:r>
            <w:r w:rsidR="004B2A15">
              <w:rPr>
                <w:noProof/>
                <w:webHidden/>
              </w:rPr>
              <w:t>4</w:t>
            </w:r>
            <w:r w:rsidR="004B2A15">
              <w:rPr>
                <w:noProof/>
                <w:webHidden/>
              </w:rPr>
              <w:fldChar w:fldCharType="end"/>
            </w:r>
          </w:hyperlink>
        </w:p>
        <w:p w14:paraId="78B96D9D" w14:textId="66A83E07" w:rsidR="004B2A15" w:rsidRDefault="00752A30">
          <w:pPr>
            <w:pStyle w:val="TOC1"/>
            <w:tabs>
              <w:tab w:val="left" w:pos="660"/>
              <w:tab w:val="right" w:leader="dot" w:pos="9350"/>
            </w:tabs>
            <w:rPr>
              <w:noProof/>
            </w:rPr>
          </w:pPr>
          <w:hyperlink w:anchor="_Toc35524374" w:history="1">
            <w:r w:rsidR="004B2A15" w:rsidRPr="003905B4">
              <w:rPr>
                <w:rStyle w:val="Hyperlink"/>
                <w:noProof/>
              </w:rPr>
              <w:t>3.1.</w:t>
            </w:r>
            <w:r w:rsidR="004B2A15">
              <w:rPr>
                <w:noProof/>
              </w:rPr>
              <w:tab/>
            </w:r>
            <w:r w:rsidR="004B2A15" w:rsidRPr="003905B4">
              <w:rPr>
                <w:rStyle w:val="Hyperlink"/>
                <w:noProof/>
              </w:rPr>
              <w:t>Baseline Results</w:t>
            </w:r>
            <w:r w:rsidR="004B2A15">
              <w:rPr>
                <w:noProof/>
                <w:webHidden/>
              </w:rPr>
              <w:tab/>
            </w:r>
            <w:r w:rsidR="004B2A15">
              <w:rPr>
                <w:noProof/>
                <w:webHidden/>
              </w:rPr>
              <w:fldChar w:fldCharType="begin"/>
            </w:r>
            <w:r w:rsidR="004B2A15">
              <w:rPr>
                <w:noProof/>
                <w:webHidden/>
              </w:rPr>
              <w:instrText xml:space="preserve"> PAGEREF _Toc35524374 \h </w:instrText>
            </w:r>
            <w:r w:rsidR="004B2A15">
              <w:rPr>
                <w:noProof/>
                <w:webHidden/>
              </w:rPr>
            </w:r>
            <w:r w:rsidR="004B2A15">
              <w:rPr>
                <w:noProof/>
                <w:webHidden/>
              </w:rPr>
              <w:fldChar w:fldCharType="separate"/>
            </w:r>
            <w:r w:rsidR="004B2A15">
              <w:rPr>
                <w:noProof/>
                <w:webHidden/>
              </w:rPr>
              <w:t>4</w:t>
            </w:r>
            <w:r w:rsidR="004B2A15">
              <w:rPr>
                <w:noProof/>
                <w:webHidden/>
              </w:rPr>
              <w:fldChar w:fldCharType="end"/>
            </w:r>
          </w:hyperlink>
        </w:p>
        <w:p w14:paraId="7CAF06AF" w14:textId="0753E7F1" w:rsidR="004B2A15" w:rsidRDefault="00752A30">
          <w:pPr>
            <w:pStyle w:val="TOC1"/>
            <w:tabs>
              <w:tab w:val="left" w:pos="660"/>
              <w:tab w:val="right" w:leader="dot" w:pos="9350"/>
            </w:tabs>
            <w:rPr>
              <w:noProof/>
            </w:rPr>
          </w:pPr>
          <w:hyperlink w:anchor="_Toc35524375" w:history="1">
            <w:r w:rsidR="004B2A15" w:rsidRPr="003905B4">
              <w:rPr>
                <w:rStyle w:val="Hyperlink"/>
                <w:noProof/>
              </w:rPr>
              <w:t>3.2.</w:t>
            </w:r>
            <w:r w:rsidR="004B2A15">
              <w:rPr>
                <w:noProof/>
              </w:rPr>
              <w:tab/>
            </w:r>
            <w:r w:rsidR="004B2A15" w:rsidRPr="003905B4">
              <w:rPr>
                <w:rStyle w:val="Hyperlink"/>
                <w:noProof/>
              </w:rPr>
              <w:t>Scenario Results</w:t>
            </w:r>
            <w:r w:rsidR="004B2A15">
              <w:rPr>
                <w:noProof/>
                <w:webHidden/>
              </w:rPr>
              <w:tab/>
            </w:r>
            <w:r w:rsidR="004B2A15">
              <w:rPr>
                <w:noProof/>
                <w:webHidden/>
              </w:rPr>
              <w:fldChar w:fldCharType="begin"/>
            </w:r>
            <w:r w:rsidR="004B2A15">
              <w:rPr>
                <w:noProof/>
                <w:webHidden/>
              </w:rPr>
              <w:instrText xml:space="preserve"> PAGEREF _Toc35524375 \h </w:instrText>
            </w:r>
            <w:r w:rsidR="004B2A15">
              <w:rPr>
                <w:noProof/>
                <w:webHidden/>
              </w:rPr>
            </w:r>
            <w:r w:rsidR="004B2A15">
              <w:rPr>
                <w:noProof/>
                <w:webHidden/>
              </w:rPr>
              <w:fldChar w:fldCharType="separate"/>
            </w:r>
            <w:r w:rsidR="004B2A15">
              <w:rPr>
                <w:noProof/>
                <w:webHidden/>
              </w:rPr>
              <w:t>4</w:t>
            </w:r>
            <w:r w:rsidR="004B2A15">
              <w:rPr>
                <w:noProof/>
                <w:webHidden/>
              </w:rPr>
              <w:fldChar w:fldCharType="end"/>
            </w:r>
          </w:hyperlink>
        </w:p>
        <w:p w14:paraId="61A06215" w14:textId="3229AD62" w:rsidR="004B2A15" w:rsidRDefault="00752A30">
          <w:pPr>
            <w:pStyle w:val="TOC1"/>
            <w:tabs>
              <w:tab w:val="left" w:pos="440"/>
              <w:tab w:val="right" w:leader="dot" w:pos="9350"/>
            </w:tabs>
            <w:rPr>
              <w:noProof/>
            </w:rPr>
          </w:pPr>
          <w:hyperlink w:anchor="_Toc35524376" w:history="1">
            <w:r w:rsidR="004B2A15" w:rsidRPr="003905B4">
              <w:rPr>
                <w:rStyle w:val="Hyperlink"/>
                <w:noProof/>
              </w:rPr>
              <w:t>4.</w:t>
            </w:r>
            <w:r w:rsidR="004B2A15">
              <w:rPr>
                <w:noProof/>
              </w:rPr>
              <w:tab/>
            </w:r>
            <w:r w:rsidR="004B2A15" w:rsidRPr="003905B4">
              <w:rPr>
                <w:rStyle w:val="Hyperlink"/>
                <w:noProof/>
              </w:rPr>
              <w:t>Discussion &amp; Conclusions</w:t>
            </w:r>
            <w:r w:rsidR="004B2A15">
              <w:rPr>
                <w:noProof/>
                <w:webHidden/>
              </w:rPr>
              <w:tab/>
            </w:r>
            <w:r w:rsidR="004B2A15">
              <w:rPr>
                <w:noProof/>
                <w:webHidden/>
              </w:rPr>
              <w:fldChar w:fldCharType="begin"/>
            </w:r>
            <w:r w:rsidR="004B2A15">
              <w:rPr>
                <w:noProof/>
                <w:webHidden/>
              </w:rPr>
              <w:instrText xml:space="preserve"> PAGEREF _Toc35524376 \h </w:instrText>
            </w:r>
            <w:r w:rsidR="004B2A15">
              <w:rPr>
                <w:noProof/>
                <w:webHidden/>
              </w:rPr>
            </w:r>
            <w:r w:rsidR="004B2A15">
              <w:rPr>
                <w:noProof/>
                <w:webHidden/>
              </w:rPr>
              <w:fldChar w:fldCharType="separate"/>
            </w:r>
            <w:r w:rsidR="004B2A15">
              <w:rPr>
                <w:noProof/>
                <w:webHidden/>
              </w:rPr>
              <w:t>4</w:t>
            </w:r>
            <w:r w:rsidR="004B2A15">
              <w:rPr>
                <w:noProof/>
                <w:webHidden/>
              </w:rPr>
              <w:fldChar w:fldCharType="end"/>
            </w:r>
          </w:hyperlink>
        </w:p>
        <w:p w14:paraId="60DF98DE" w14:textId="1F9D73BC" w:rsidR="004B2A15" w:rsidRDefault="00752A30">
          <w:pPr>
            <w:pStyle w:val="TOC1"/>
            <w:tabs>
              <w:tab w:val="right" w:leader="dot" w:pos="9350"/>
            </w:tabs>
            <w:rPr>
              <w:noProof/>
            </w:rPr>
          </w:pPr>
          <w:hyperlink w:anchor="_Toc35524377" w:history="1">
            <w:r w:rsidR="004B2A15" w:rsidRPr="003905B4">
              <w:rPr>
                <w:rStyle w:val="Hyperlink"/>
                <w:noProof/>
              </w:rPr>
              <w:t>References</w:t>
            </w:r>
            <w:r w:rsidR="004B2A15">
              <w:rPr>
                <w:noProof/>
                <w:webHidden/>
              </w:rPr>
              <w:tab/>
            </w:r>
            <w:r w:rsidR="004B2A15">
              <w:rPr>
                <w:noProof/>
                <w:webHidden/>
              </w:rPr>
              <w:fldChar w:fldCharType="begin"/>
            </w:r>
            <w:r w:rsidR="004B2A15">
              <w:rPr>
                <w:noProof/>
                <w:webHidden/>
              </w:rPr>
              <w:instrText xml:space="preserve"> PAGEREF _Toc35524377 \h </w:instrText>
            </w:r>
            <w:r w:rsidR="004B2A15">
              <w:rPr>
                <w:noProof/>
                <w:webHidden/>
              </w:rPr>
            </w:r>
            <w:r w:rsidR="004B2A15">
              <w:rPr>
                <w:noProof/>
                <w:webHidden/>
              </w:rPr>
              <w:fldChar w:fldCharType="separate"/>
            </w:r>
            <w:r w:rsidR="004B2A15">
              <w:rPr>
                <w:noProof/>
                <w:webHidden/>
              </w:rPr>
              <w:t>4</w:t>
            </w:r>
            <w:r w:rsidR="004B2A15">
              <w:rPr>
                <w:noProof/>
                <w:webHidden/>
              </w:rPr>
              <w:fldChar w:fldCharType="end"/>
            </w:r>
          </w:hyperlink>
        </w:p>
        <w:p w14:paraId="7CF8634C" w14:textId="781B42F4" w:rsidR="004B2A15" w:rsidRDefault="00752A30">
          <w:pPr>
            <w:pStyle w:val="TOC1"/>
            <w:tabs>
              <w:tab w:val="right" w:leader="dot" w:pos="9350"/>
            </w:tabs>
            <w:rPr>
              <w:noProof/>
            </w:rPr>
          </w:pPr>
          <w:hyperlink w:anchor="_Toc35524378" w:history="1">
            <w:r w:rsidR="004B2A15" w:rsidRPr="003905B4">
              <w:rPr>
                <w:rStyle w:val="Hyperlink"/>
                <w:noProof/>
              </w:rPr>
              <w:t>Appendices</w:t>
            </w:r>
            <w:r w:rsidR="004B2A15">
              <w:rPr>
                <w:noProof/>
                <w:webHidden/>
              </w:rPr>
              <w:tab/>
            </w:r>
            <w:r w:rsidR="004B2A15">
              <w:rPr>
                <w:noProof/>
                <w:webHidden/>
              </w:rPr>
              <w:fldChar w:fldCharType="begin"/>
            </w:r>
            <w:r w:rsidR="004B2A15">
              <w:rPr>
                <w:noProof/>
                <w:webHidden/>
              </w:rPr>
              <w:instrText xml:space="preserve"> PAGEREF _Toc35524378 \h </w:instrText>
            </w:r>
            <w:r w:rsidR="004B2A15">
              <w:rPr>
                <w:noProof/>
                <w:webHidden/>
              </w:rPr>
            </w:r>
            <w:r w:rsidR="004B2A15">
              <w:rPr>
                <w:noProof/>
                <w:webHidden/>
              </w:rPr>
              <w:fldChar w:fldCharType="separate"/>
            </w:r>
            <w:r w:rsidR="004B2A15">
              <w:rPr>
                <w:noProof/>
                <w:webHidden/>
              </w:rPr>
              <w:t>5</w:t>
            </w:r>
            <w:r w:rsidR="004B2A15">
              <w:rPr>
                <w:noProof/>
                <w:webHidden/>
              </w:rPr>
              <w:fldChar w:fldCharType="end"/>
            </w:r>
          </w:hyperlink>
        </w:p>
        <w:p w14:paraId="600654F7" w14:textId="5188DFD2" w:rsidR="004B2A15" w:rsidRDefault="00752A30">
          <w:pPr>
            <w:pStyle w:val="TOC1"/>
            <w:tabs>
              <w:tab w:val="left" w:pos="1320"/>
              <w:tab w:val="right" w:leader="dot" w:pos="9350"/>
            </w:tabs>
            <w:rPr>
              <w:noProof/>
            </w:rPr>
          </w:pPr>
          <w:hyperlink w:anchor="_Toc35524379" w:history="1">
            <w:r w:rsidR="004B2A15" w:rsidRPr="003905B4">
              <w:rPr>
                <w:rStyle w:val="Hyperlink"/>
                <w:noProof/>
              </w:rPr>
              <w:t>Appendix A</w:t>
            </w:r>
            <w:r w:rsidR="004B2A15">
              <w:rPr>
                <w:noProof/>
              </w:rPr>
              <w:tab/>
            </w:r>
            <w:r w:rsidR="004B2A15" w:rsidRPr="003905B4">
              <w:rPr>
                <w:rStyle w:val="Hyperlink"/>
                <w:noProof/>
              </w:rPr>
              <w:t>Pakistan-specific changes to core GCAM</w:t>
            </w:r>
            <w:r w:rsidR="004B2A15">
              <w:rPr>
                <w:noProof/>
                <w:webHidden/>
              </w:rPr>
              <w:tab/>
            </w:r>
            <w:r w:rsidR="004B2A15">
              <w:rPr>
                <w:noProof/>
                <w:webHidden/>
              </w:rPr>
              <w:fldChar w:fldCharType="begin"/>
            </w:r>
            <w:r w:rsidR="004B2A15">
              <w:rPr>
                <w:noProof/>
                <w:webHidden/>
              </w:rPr>
              <w:instrText xml:space="preserve"> PAGEREF _Toc35524379 \h </w:instrText>
            </w:r>
            <w:r w:rsidR="004B2A15">
              <w:rPr>
                <w:noProof/>
                <w:webHidden/>
              </w:rPr>
            </w:r>
            <w:r w:rsidR="004B2A15">
              <w:rPr>
                <w:noProof/>
                <w:webHidden/>
              </w:rPr>
              <w:fldChar w:fldCharType="separate"/>
            </w:r>
            <w:r w:rsidR="004B2A15">
              <w:rPr>
                <w:noProof/>
                <w:webHidden/>
              </w:rPr>
              <w:t>5</w:t>
            </w:r>
            <w:r w:rsidR="004B2A15">
              <w:rPr>
                <w:noProof/>
                <w:webHidden/>
              </w:rPr>
              <w:fldChar w:fldCharType="end"/>
            </w:r>
          </w:hyperlink>
        </w:p>
        <w:p w14:paraId="6DF67965" w14:textId="661FEC83" w:rsidR="004B2A15" w:rsidRDefault="00752A30">
          <w:pPr>
            <w:pStyle w:val="TOC2"/>
            <w:tabs>
              <w:tab w:val="left" w:pos="880"/>
              <w:tab w:val="right" w:leader="dot" w:pos="9350"/>
            </w:tabs>
            <w:rPr>
              <w:noProof/>
            </w:rPr>
          </w:pPr>
          <w:hyperlink w:anchor="_Toc35524380" w:history="1">
            <w:r w:rsidR="004B2A15" w:rsidRPr="003905B4">
              <w:rPr>
                <w:rStyle w:val="Hyperlink"/>
                <w:noProof/>
              </w:rPr>
              <w:t>A.1</w:t>
            </w:r>
            <w:r w:rsidR="004B2A15">
              <w:rPr>
                <w:noProof/>
              </w:rPr>
              <w:tab/>
            </w:r>
            <w:r w:rsidR="004B2A15" w:rsidRPr="003905B4">
              <w:rPr>
                <w:rStyle w:val="Hyperlink"/>
                <w:noProof/>
              </w:rPr>
              <w:t>Socioeconomic assumptions</w:t>
            </w:r>
            <w:r w:rsidR="004B2A15">
              <w:rPr>
                <w:noProof/>
                <w:webHidden/>
              </w:rPr>
              <w:tab/>
            </w:r>
            <w:r w:rsidR="004B2A15">
              <w:rPr>
                <w:noProof/>
                <w:webHidden/>
              </w:rPr>
              <w:fldChar w:fldCharType="begin"/>
            </w:r>
            <w:r w:rsidR="004B2A15">
              <w:rPr>
                <w:noProof/>
                <w:webHidden/>
              </w:rPr>
              <w:instrText xml:space="preserve"> PAGEREF _Toc35524380 \h </w:instrText>
            </w:r>
            <w:r w:rsidR="004B2A15">
              <w:rPr>
                <w:noProof/>
                <w:webHidden/>
              </w:rPr>
            </w:r>
            <w:r w:rsidR="004B2A15">
              <w:rPr>
                <w:noProof/>
                <w:webHidden/>
              </w:rPr>
              <w:fldChar w:fldCharType="separate"/>
            </w:r>
            <w:r w:rsidR="004B2A15">
              <w:rPr>
                <w:noProof/>
                <w:webHidden/>
              </w:rPr>
              <w:t>5</w:t>
            </w:r>
            <w:r w:rsidR="004B2A15">
              <w:rPr>
                <w:noProof/>
                <w:webHidden/>
              </w:rPr>
              <w:fldChar w:fldCharType="end"/>
            </w:r>
          </w:hyperlink>
        </w:p>
        <w:p w14:paraId="239C0696" w14:textId="7F2EA65C" w:rsidR="004B2A15" w:rsidRDefault="00752A30">
          <w:pPr>
            <w:pStyle w:val="TOC2"/>
            <w:tabs>
              <w:tab w:val="left" w:pos="880"/>
              <w:tab w:val="right" w:leader="dot" w:pos="9350"/>
            </w:tabs>
            <w:rPr>
              <w:noProof/>
            </w:rPr>
          </w:pPr>
          <w:hyperlink w:anchor="_Toc35524381" w:history="1">
            <w:r w:rsidR="004B2A15" w:rsidRPr="003905B4">
              <w:rPr>
                <w:rStyle w:val="Hyperlink"/>
                <w:noProof/>
              </w:rPr>
              <w:t>A.2</w:t>
            </w:r>
            <w:r w:rsidR="004B2A15">
              <w:rPr>
                <w:noProof/>
              </w:rPr>
              <w:tab/>
            </w:r>
            <w:r w:rsidR="004B2A15" w:rsidRPr="003905B4">
              <w:rPr>
                <w:rStyle w:val="Hyperlink"/>
                <w:noProof/>
              </w:rPr>
              <w:t>Power sector changes</w:t>
            </w:r>
            <w:r w:rsidR="004B2A15">
              <w:rPr>
                <w:noProof/>
                <w:webHidden/>
              </w:rPr>
              <w:tab/>
            </w:r>
            <w:r w:rsidR="004B2A15">
              <w:rPr>
                <w:noProof/>
                <w:webHidden/>
              </w:rPr>
              <w:fldChar w:fldCharType="begin"/>
            </w:r>
            <w:r w:rsidR="004B2A15">
              <w:rPr>
                <w:noProof/>
                <w:webHidden/>
              </w:rPr>
              <w:instrText xml:space="preserve"> PAGEREF _Toc35524381 \h </w:instrText>
            </w:r>
            <w:r w:rsidR="004B2A15">
              <w:rPr>
                <w:noProof/>
                <w:webHidden/>
              </w:rPr>
            </w:r>
            <w:r w:rsidR="004B2A15">
              <w:rPr>
                <w:noProof/>
                <w:webHidden/>
              </w:rPr>
              <w:fldChar w:fldCharType="separate"/>
            </w:r>
            <w:r w:rsidR="004B2A15">
              <w:rPr>
                <w:noProof/>
                <w:webHidden/>
              </w:rPr>
              <w:t>5</w:t>
            </w:r>
            <w:r w:rsidR="004B2A15">
              <w:rPr>
                <w:noProof/>
                <w:webHidden/>
              </w:rPr>
              <w:fldChar w:fldCharType="end"/>
            </w:r>
          </w:hyperlink>
        </w:p>
        <w:p w14:paraId="33B57BBD" w14:textId="2E3EC22C" w:rsidR="004B2A15" w:rsidRDefault="00752A30">
          <w:pPr>
            <w:pStyle w:val="TOC3"/>
            <w:tabs>
              <w:tab w:val="left" w:pos="1320"/>
              <w:tab w:val="right" w:leader="dot" w:pos="9350"/>
            </w:tabs>
            <w:rPr>
              <w:noProof/>
            </w:rPr>
          </w:pPr>
          <w:hyperlink w:anchor="_Toc35524382" w:history="1">
            <w:r w:rsidR="004B2A15" w:rsidRPr="003905B4">
              <w:rPr>
                <w:rStyle w:val="Hyperlink"/>
                <w:noProof/>
              </w:rPr>
              <w:t>A.1.1</w:t>
            </w:r>
            <w:r w:rsidR="004B2A15">
              <w:rPr>
                <w:noProof/>
              </w:rPr>
              <w:tab/>
            </w:r>
            <w:r w:rsidR="004B2A15" w:rsidRPr="003905B4">
              <w:rPr>
                <w:rStyle w:val="Hyperlink"/>
                <w:noProof/>
              </w:rPr>
              <w:t>Fossil Generation</w:t>
            </w:r>
            <w:r w:rsidR="004B2A15">
              <w:rPr>
                <w:noProof/>
                <w:webHidden/>
              </w:rPr>
              <w:tab/>
            </w:r>
            <w:r w:rsidR="004B2A15">
              <w:rPr>
                <w:noProof/>
                <w:webHidden/>
              </w:rPr>
              <w:fldChar w:fldCharType="begin"/>
            </w:r>
            <w:r w:rsidR="004B2A15">
              <w:rPr>
                <w:noProof/>
                <w:webHidden/>
              </w:rPr>
              <w:instrText xml:space="preserve"> PAGEREF _Toc35524382 \h </w:instrText>
            </w:r>
            <w:r w:rsidR="004B2A15">
              <w:rPr>
                <w:noProof/>
                <w:webHidden/>
              </w:rPr>
            </w:r>
            <w:r w:rsidR="004B2A15">
              <w:rPr>
                <w:noProof/>
                <w:webHidden/>
              </w:rPr>
              <w:fldChar w:fldCharType="separate"/>
            </w:r>
            <w:r w:rsidR="004B2A15">
              <w:rPr>
                <w:noProof/>
                <w:webHidden/>
              </w:rPr>
              <w:t>5</w:t>
            </w:r>
            <w:r w:rsidR="004B2A15">
              <w:rPr>
                <w:noProof/>
                <w:webHidden/>
              </w:rPr>
              <w:fldChar w:fldCharType="end"/>
            </w:r>
          </w:hyperlink>
        </w:p>
        <w:p w14:paraId="5458D3EE" w14:textId="2F300C5F" w:rsidR="004B2A15" w:rsidRDefault="00752A30">
          <w:pPr>
            <w:pStyle w:val="TOC3"/>
            <w:tabs>
              <w:tab w:val="left" w:pos="1320"/>
              <w:tab w:val="right" w:leader="dot" w:pos="9350"/>
            </w:tabs>
            <w:rPr>
              <w:noProof/>
            </w:rPr>
          </w:pPr>
          <w:hyperlink w:anchor="_Toc35524383" w:history="1">
            <w:r w:rsidR="004B2A15" w:rsidRPr="003905B4">
              <w:rPr>
                <w:rStyle w:val="Hyperlink"/>
                <w:noProof/>
              </w:rPr>
              <w:t>A.1.2</w:t>
            </w:r>
            <w:r w:rsidR="004B2A15">
              <w:rPr>
                <w:noProof/>
              </w:rPr>
              <w:tab/>
            </w:r>
            <w:r w:rsidR="004B2A15" w:rsidRPr="003905B4">
              <w:rPr>
                <w:rStyle w:val="Hyperlink"/>
                <w:noProof/>
              </w:rPr>
              <w:t>Hydropower</w:t>
            </w:r>
            <w:r w:rsidR="004B2A15">
              <w:rPr>
                <w:noProof/>
                <w:webHidden/>
              </w:rPr>
              <w:tab/>
            </w:r>
            <w:r w:rsidR="004B2A15">
              <w:rPr>
                <w:noProof/>
                <w:webHidden/>
              </w:rPr>
              <w:fldChar w:fldCharType="begin"/>
            </w:r>
            <w:r w:rsidR="004B2A15">
              <w:rPr>
                <w:noProof/>
                <w:webHidden/>
              </w:rPr>
              <w:instrText xml:space="preserve"> PAGEREF _Toc35524383 \h </w:instrText>
            </w:r>
            <w:r w:rsidR="004B2A15">
              <w:rPr>
                <w:noProof/>
                <w:webHidden/>
              </w:rPr>
            </w:r>
            <w:r w:rsidR="004B2A15">
              <w:rPr>
                <w:noProof/>
                <w:webHidden/>
              </w:rPr>
              <w:fldChar w:fldCharType="separate"/>
            </w:r>
            <w:r w:rsidR="004B2A15">
              <w:rPr>
                <w:noProof/>
                <w:webHidden/>
              </w:rPr>
              <w:t>6</w:t>
            </w:r>
            <w:r w:rsidR="004B2A15">
              <w:rPr>
                <w:noProof/>
                <w:webHidden/>
              </w:rPr>
              <w:fldChar w:fldCharType="end"/>
            </w:r>
          </w:hyperlink>
        </w:p>
        <w:p w14:paraId="6EC73C3B" w14:textId="391F66CE" w:rsidR="004B2A15" w:rsidRDefault="00752A30">
          <w:pPr>
            <w:pStyle w:val="TOC3"/>
            <w:tabs>
              <w:tab w:val="left" w:pos="1320"/>
              <w:tab w:val="right" w:leader="dot" w:pos="9350"/>
            </w:tabs>
            <w:rPr>
              <w:noProof/>
            </w:rPr>
          </w:pPr>
          <w:hyperlink w:anchor="_Toc35524384" w:history="1">
            <w:r w:rsidR="004B2A15" w:rsidRPr="003905B4">
              <w:rPr>
                <w:rStyle w:val="Hyperlink"/>
                <w:noProof/>
              </w:rPr>
              <w:t>A.1.3</w:t>
            </w:r>
            <w:r w:rsidR="004B2A15">
              <w:rPr>
                <w:noProof/>
              </w:rPr>
              <w:tab/>
            </w:r>
            <w:r w:rsidR="004B2A15" w:rsidRPr="003905B4">
              <w:rPr>
                <w:rStyle w:val="Hyperlink"/>
                <w:noProof/>
              </w:rPr>
              <w:t>Nuclear</w:t>
            </w:r>
            <w:r w:rsidR="004B2A15">
              <w:rPr>
                <w:noProof/>
                <w:webHidden/>
              </w:rPr>
              <w:tab/>
            </w:r>
            <w:r w:rsidR="004B2A15">
              <w:rPr>
                <w:noProof/>
                <w:webHidden/>
              </w:rPr>
              <w:fldChar w:fldCharType="begin"/>
            </w:r>
            <w:r w:rsidR="004B2A15">
              <w:rPr>
                <w:noProof/>
                <w:webHidden/>
              </w:rPr>
              <w:instrText xml:space="preserve"> PAGEREF _Toc35524384 \h </w:instrText>
            </w:r>
            <w:r w:rsidR="004B2A15">
              <w:rPr>
                <w:noProof/>
                <w:webHidden/>
              </w:rPr>
            </w:r>
            <w:r w:rsidR="004B2A15">
              <w:rPr>
                <w:noProof/>
                <w:webHidden/>
              </w:rPr>
              <w:fldChar w:fldCharType="separate"/>
            </w:r>
            <w:r w:rsidR="004B2A15">
              <w:rPr>
                <w:noProof/>
                <w:webHidden/>
              </w:rPr>
              <w:t>6</w:t>
            </w:r>
            <w:r w:rsidR="004B2A15">
              <w:rPr>
                <w:noProof/>
                <w:webHidden/>
              </w:rPr>
              <w:fldChar w:fldCharType="end"/>
            </w:r>
          </w:hyperlink>
        </w:p>
        <w:p w14:paraId="6C5E9D6A" w14:textId="6E814DCA" w:rsidR="004B2A15" w:rsidRDefault="00752A30">
          <w:pPr>
            <w:pStyle w:val="TOC2"/>
            <w:tabs>
              <w:tab w:val="left" w:pos="880"/>
              <w:tab w:val="right" w:leader="dot" w:pos="9350"/>
            </w:tabs>
            <w:rPr>
              <w:noProof/>
            </w:rPr>
          </w:pPr>
          <w:hyperlink w:anchor="_Toc35524385" w:history="1">
            <w:r w:rsidR="004B2A15" w:rsidRPr="003905B4">
              <w:rPr>
                <w:rStyle w:val="Hyperlink"/>
                <w:noProof/>
              </w:rPr>
              <w:t>A.2</w:t>
            </w:r>
            <w:r w:rsidR="004B2A15">
              <w:rPr>
                <w:noProof/>
              </w:rPr>
              <w:tab/>
            </w:r>
            <w:r w:rsidR="004B2A15" w:rsidRPr="003905B4">
              <w:rPr>
                <w:rStyle w:val="Hyperlink"/>
                <w:noProof/>
              </w:rPr>
              <w:t>Industry changes</w:t>
            </w:r>
            <w:r w:rsidR="004B2A15">
              <w:rPr>
                <w:noProof/>
                <w:webHidden/>
              </w:rPr>
              <w:tab/>
            </w:r>
            <w:r w:rsidR="004B2A15">
              <w:rPr>
                <w:noProof/>
                <w:webHidden/>
              </w:rPr>
              <w:fldChar w:fldCharType="begin"/>
            </w:r>
            <w:r w:rsidR="004B2A15">
              <w:rPr>
                <w:noProof/>
                <w:webHidden/>
              </w:rPr>
              <w:instrText xml:space="preserve"> PAGEREF _Toc35524385 \h </w:instrText>
            </w:r>
            <w:r w:rsidR="004B2A15">
              <w:rPr>
                <w:noProof/>
                <w:webHidden/>
              </w:rPr>
            </w:r>
            <w:r w:rsidR="004B2A15">
              <w:rPr>
                <w:noProof/>
                <w:webHidden/>
              </w:rPr>
              <w:fldChar w:fldCharType="separate"/>
            </w:r>
            <w:r w:rsidR="004B2A15">
              <w:rPr>
                <w:noProof/>
                <w:webHidden/>
              </w:rPr>
              <w:t>6</w:t>
            </w:r>
            <w:r w:rsidR="004B2A15">
              <w:rPr>
                <w:noProof/>
                <w:webHidden/>
              </w:rPr>
              <w:fldChar w:fldCharType="end"/>
            </w:r>
          </w:hyperlink>
        </w:p>
        <w:p w14:paraId="04C9E0A0" w14:textId="7B7A44DA" w:rsidR="004B2A15" w:rsidRDefault="00752A30">
          <w:pPr>
            <w:pStyle w:val="TOC2"/>
            <w:tabs>
              <w:tab w:val="left" w:pos="880"/>
              <w:tab w:val="right" w:leader="dot" w:pos="9350"/>
            </w:tabs>
            <w:rPr>
              <w:noProof/>
            </w:rPr>
          </w:pPr>
          <w:hyperlink w:anchor="_Toc35524386" w:history="1">
            <w:r w:rsidR="004B2A15" w:rsidRPr="003905B4">
              <w:rPr>
                <w:rStyle w:val="Hyperlink"/>
                <w:noProof/>
              </w:rPr>
              <w:t>A.3</w:t>
            </w:r>
            <w:r w:rsidR="004B2A15">
              <w:rPr>
                <w:noProof/>
              </w:rPr>
              <w:tab/>
            </w:r>
            <w:r w:rsidR="004B2A15" w:rsidRPr="003905B4">
              <w:rPr>
                <w:rStyle w:val="Hyperlink"/>
                <w:noProof/>
              </w:rPr>
              <w:t>Transportation changes</w:t>
            </w:r>
            <w:r w:rsidR="004B2A15">
              <w:rPr>
                <w:noProof/>
                <w:webHidden/>
              </w:rPr>
              <w:tab/>
            </w:r>
            <w:r w:rsidR="004B2A15">
              <w:rPr>
                <w:noProof/>
                <w:webHidden/>
              </w:rPr>
              <w:fldChar w:fldCharType="begin"/>
            </w:r>
            <w:r w:rsidR="004B2A15">
              <w:rPr>
                <w:noProof/>
                <w:webHidden/>
              </w:rPr>
              <w:instrText xml:space="preserve"> PAGEREF _Toc35524386 \h </w:instrText>
            </w:r>
            <w:r w:rsidR="004B2A15">
              <w:rPr>
                <w:noProof/>
                <w:webHidden/>
              </w:rPr>
            </w:r>
            <w:r w:rsidR="004B2A15">
              <w:rPr>
                <w:noProof/>
                <w:webHidden/>
              </w:rPr>
              <w:fldChar w:fldCharType="separate"/>
            </w:r>
            <w:r w:rsidR="004B2A15">
              <w:rPr>
                <w:noProof/>
                <w:webHidden/>
              </w:rPr>
              <w:t>6</w:t>
            </w:r>
            <w:r w:rsidR="004B2A15">
              <w:rPr>
                <w:noProof/>
                <w:webHidden/>
              </w:rPr>
              <w:fldChar w:fldCharType="end"/>
            </w:r>
          </w:hyperlink>
        </w:p>
        <w:p w14:paraId="4FBB0A01" w14:textId="68A9631B" w:rsidR="004B2A15" w:rsidRDefault="00752A30">
          <w:pPr>
            <w:pStyle w:val="TOC3"/>
            <w:tabs>
              <w:tab w:val="left" w:pos="1320"/>
              <w:tab w:val="right" w:leader="dot" w:pos="9350"/>
            </w:tabs>
            <w:rPr>
              <w:noProof/>
            </w:rPr>
          </w:pPr>
          <w:hyperlink w:anchor="_Toc35524387" w:history="1">
            <w:r w:rsidR="004B2A15" w:rsidRPr="003905B4">
              <w:rPr>
                <w:rStyle w:val="Hyperlink"/>
                <w:noProof/>
              </w:rPr>
              <w:t>A.3.1</w:t>
            </w:r>
            <w:r w:rsidR="004B2A15">
              <w:rPr>
                <w:noProof/>
              </w:rPr>
              <w:tab/>
            </w:r>
            <w:r w:rsidR="004B2A15" w:rsidRPr="003905B4">
              <w:rPr>
                <w:rStyle w:val="Hyperlink"/>
                <w:noProof/>
              </w:rPr>
              <w:t>General updates to transportation assumptions</w:t>
            </w:r>
            <w:r w:rsidR="004B2A15">
              <w:rPr>
                <w:noProof/>
                <w:webHidden/>
              </w:rPr>
              <w:tab/>
            </w:r>
            <w:r w:rsidR="004B2A15">
              <w:rPr>
                <w:noProof/>
                <w:webHidden/>
              </w:rPr>
              <w:fldChar w:fldCharType="begin"/>
            </w:r>
            <w:r w:rsidR="004B2A15">
              <w:rPr>
                <w:noProof/>
                <w:webHidden/>
              </w:rPr>
              <w:instrText xml:space="preserve"> PAGEREF _Toc35524387 \h </w:instrText>
            </w:r>
            <w:r w:rsidR="004B2A15">
              <w:rPr>
                <w:noProof/>
                <w:webHidden/>
              </w:rPr>
            </w:r>
            <w:r w:rsidR="004B2A15">
              <w:rPr>
                <w:noProof/>
                <w:webHidden/>
              </w:rPr>
              <w:fldChar w:fldCharType="separate"/>
            </w:r>
            <w:r w:rsidR="004B2A15">
              <w:rPr>
                <w:noProof/>
                <w:webHidden/>
              </w:rPr>
              <w:t>6</w:t>
            </w:r>
            <w:r w:rsidR="004B2A15">
              <w:rPr>
                <w:noProof/>
                <w:webHidden/>
              </w:rPr>
              <w:fldChar w:fldCharType="end"/>
            </w:r>
          </w:hyperlink>
        </w:p>
        <w:p w14:paraId="557BA4D3" w14:textId="7AB9091A" w:rsidR="004B2A15" w:rsidRDefault="00752A30">
          <w:pPr>
            <w:pStyle w:val="TOC3"/>
            <w:tabs>
              <w:tab w:val="left" w:pos="1320"/>
              <w:tab w:val="right" w:leader="dot" w:pos="9350"/>
            </w:tabs>
            <w:rPr>
              <w:noProof/>
            </w:rPr>
          </w:pPr>
          <w:hyperlink w:anchor="_Toc35524388" w:history="1">
            <w:r w:rsidR="004B2A15" w:rsidRPr="003905B4">
              <w:rPr>
                <w:rStyle w:val="Hyperlink"/>
                <w:noProof/>
              </w:rPr>
              <w:t>A.3.2</w:t>
            </w:r>
            <w:r w:rsidR="004B2A15">
              <w:rPr>
                <w:noProof/>
              </w:rPr>
              <w:tab/>
            </w:r>
            <w:r w:rsidR="004B2A15" w:rsidRPr="003905B4">
              <w:rPr>
                <w:rStyle w:val="Hyperlink"/>
                <w:noProof/>
              </w:rPr>
              <w:t>Pakistan-specific transportation changes</w:t>
            </w:r>
            <w:r w:rsidR="004B2A15">
              <w:rPr>
                <w:noProof/>
                <w:webHidden/>
              </w:rPr>
              <w:tab/>
            </w:r>
            <w:r w:rsidR="004B2A15">
              <w:rPr>
                <w:noProof/>
                <w:webHidden/>
              </w:rPr>
              <w:fldChar w:fldCharType="begin"/>
            </w:r>
            <w:r w:rsidR="004B2A15">
              <w:rPr>
                <w:noProof/>
                <w:webHidden/>
              </w:rPr>
              <w:instrText xml:space="preserve"> PAGEREF _Toc35524388 \h </w:instrText>
            </w:r>
            <w:r w:rsidR="004B2A15">
              <w:rPr>
                <w:noProof/>
                <w:webHidden/>
              </w:rPr>
            </w:r>
            <w:r w:rsidR="004B2A15">
              <w:rPr>
                <w:noProof/>
                <w:webHidden/>
              </w:rPr>
              <w:fldChar w:fldCharType="separate"/>
            </w:r>
            <w:r w:rsidR="004B2A15">
              <w:rPr>
                <w:noProof/>
                <w:webHidden/>
              </w:rPr>
              <w:t>7</w:t>
            </w:r>
            <w:r w:rsidR="004B2A15">
              <w:rPr>
                <w:noProof/>
                <w:webHidden/>
              </w:rPr>
              <w:fldChar w:fldCharType="end"/>
            </w:r>
          </w:hyperlink>
        </w:p>
        <w:p w14:paraId="036F120A" w14:textId="15BE816B" w:rsidR="004B2A15" w:rsidRDefault="00752A30">
          <w:pPr>
            <w:pStyle w:val="TOC3"/>
            <w:tabs>
              <w:tab w:val="left" w:pos="1320"/>
              <w:tab w:val="right" w:leader="dot" w:pos="9350"/>
            </w:tabs>
            <w:rPr>
              <w:noProof/>
            </w:rPr>
          </w:pPr>
          <w:hyperlink w:anchor="_Toc35524389" w:history="1">
            <w:r w:rsidR="004B2A15" w:rsidRPr="003905B4">
              <w:rPr>
                <w:rStyle w:val="Hyperlink"/>
                <w:noProof/>
              </w:rPr>
              <w:t>A.3.3</w:t>
            </w:r>
            <w:r w:rsidR="004B2A15">
              <w:rPr>
                <w:noProof/>
              </w:rPr>
              <w:tab/>
            </w:r>
            <w:r w:rsidR="004B2A15" w:rsidRPr="003905B4">
              <w:rPr>
                <w:rStyle w:val="Hyperlink"/>
                <w:noProof/>
              </w:rPr>
              <w:t>Battery cost curves update (1/16/20)</w:t>
            </w:r>
            <w:r w:rsidR="004B2A15">
              <w:rPr>
                <w:noProof/>
                <w:webHidden/>
              </w:rPr>
              <w:tab/>
            </w:r>
            <w:r w:rsidR="004B2A15">
              <w:rPr>
                <w:noProof/>
                <w:webHidden/>
              </w:rPr>
              <w:fldChar w:fldCharType="begin"/>
            </w:r>
            <w:r w:rsidR="004B2A15">
              <w:rPr>
                <w:noProof/>
                <w:webHidden/>
              </w:rPr>
              <w:instrText xml:space="preserve"> PAGEREF _Toc35524389 \h </w:instrText>
            </w:r>
            <w:r w:rsidR="004B2A15">
              <w:rPr>
                <w:noProof/>
                <w:webHidden/>
              </w:rPr>
            </w:r>
            <w:r w:rsidR="004B2A15">
              <w:rPr>
                <w:noProof/>
                <w:webHidden/>
              </w:rPr>
              <w:fldChar w:fldCharType="separate"/>
            </w:r>
            <w:r w:rsidR="004B2A15">
              <w:rPr>
                <w:noProof/>
                <w:webHidden/>
              </w:rPr>
              <w:t>9</w:t>
            </w:r>
            <w:r w:rsidR="004B2A15">
              <w:rPr>
                <w:noProof/>
                <w:webHidden/>
              </w:rPr>
              <w:fldChar w:fldCharType="end"/>
            </w:r>
          </w:hyperlink>
        </w:p>
        <w:p w14:paraId="5713C5E0" w14:textId="33B043A3" w:rsidR="004B2A15" w:rsidRDefault="00752A30">
          <w:pPr>
            <w:pStyle w:val="TOC3"/>
            <w:tabs>
              <w:tab w:val="left" w:pos="1320"/>
              <w:tab w:val="right" w:leader="dot" w:pos="9350"/>
            </w:tabs>
            <w:rPr>
              <w:noProof/>
            </w:rPr>
          </w:pPr>
          <w:hyperlink w:anchor="_Toc35524390" w:history="1">
            <w:r w:rsidR="004B2A15" w:rsidRPr="003905B4">
              <w:rPr>
                <w:rStyle w:val="Hyperlink"/>
                <w:noProof/>
              </w:rPr>
              <w:t>A.3.4</w:t>
            </w:r>
            <w:r w:rsidR="004B2A15">
              <w:rPr>
                <w:noProof/>
              </w:rPr>
              <w:tab/>
            </w:r>
            <w:r w:rsidR="004B2A15" w:rsidRPr="003905B4">
              <w:rPr>
                <w:rStyle w:val="Hyperlink"/>
                <w:smallCaps/>
                <w:noProof/>
              </w:rPr>
              <w:t>4W LDVs</w:t>
            </w:r>
            <w:r w:rsidR="004B2A15">
              <w:rPr>
                <w:noProof/>
                <w:webHidden/>
              </w:rPr>
              <w:tab/>
            </w:r>
            <w:r w:rsidR="004B2A15">
              <w:rPr>
                <w:noProof/>
                <w:webHidden/>
              </w:rPr>
              <w:fldChar w:fldCharType="begin"/>
            </w:r>
            <w:r w:rsidR="004B2A15">
              <w:rPr>
                <w:noProof/>
                <w:webHidden/>
              </w:rPr>
              <w:instrText xml:space="preserve"> PAGEREF _Toc35524390 \h </w:instrText>
            </w:r>
            <w:r w:rsidR="004B2A15">
              <w:rPr>
                <w:noProof/>
                <w:webHidden/>
              </w:rPr>
            </w:r>
            <w:r w:rsidR="004B2A15">
              <w:rPr>
                <w:noProof/>
                <w:webHidden/>
              </w:rPr>
              <w:fldChar w:fldCharType="separate"/>
            </w:r>
            <w:r w:rsidR="004B2A15">
              <w:rPr>
                <w:noProof/>
                <w:webHidden/>
              </w:rPr>
              <w:t>10</w:t>
            </w:r>
            <w:r w:rsidR="004B2A15">
              <w:rPr>
                <w:noProof/>
                <w:webHidden/>
              </w:rPr>
              <w:fldChar w:fldCharType="end"/>
            </w:r>
          </w:hyperlink>
        </w:p>
        <w:p w14:paraId="2C9AFDB7" w14:textId="4D2BE62E" w:rsidR="004B2A15" w:rsidRDefault="00752A30">
          <w:pPr>
            <w:pStyle w:val="TOC3"/>
            <w:tabs>
              <w:tab w:val="left" w:pos="1320"/>
              <w:tab w:val="right" w:leader="dot" w:pos="9350"/>
            </w:tabs>
            <w:rPr>
              <w:noProof/>
            </w:rPr>
          </w:pPr>
          <w:hyperlink w:anchor="_Toc35524391" w:history="1">
            <w:r w:rsidR="004B2A15" w:rsidRPr="003905B4">
              <w:rPr>
                <w:rStyle w:val="Hyperlink"/>
                <w:noProof/>
              </w:rPr>
              <w:t>A.3.5</w:t>
            </w:r>
            <w:r w:rsidR="004B2A15">
              <w:rPr>
                <w:noProof/>
              </w:rPr>
              <w:tab/>
            </w:r>
            <w:r w:rsidR="004B2A15" w:rsidRPr="003905B4">
              <w:rPr>
                <w:rStyle w:val="Hyperlink"/>
                <w:smallCaps/>
                <w:noProof/>
              </w:rPr>
              <w:t>2-wheelers</w:t>
            </w:r>
            <w:r w:rsidR="004B2A15">
              <w:rPr>
                <w:noProof/>
                <w:webHidden/>
              </w:rPr>
              <w:tab/>
            </w:r>
            <w:r w:rsidR="004B2A15">
              <w:rPr>
                <w:noProof/>
                <w:webHidden/>
              </w:rPr>
              <w:fldChar w:fldCharType="begin"/>
            </w:r>
            <w:r w:rsidR="004B2A15">
              <w:rPr>
                <w:noProof/>
                <w:webHidden/>
              </w:rPr>
              <w:instrText xml:space="preserve"> PAGEREF _Toc35524391 \h </w:instrText>
            </w:r>
            <w:r w:rsidR="004B2A15">
              <w:rPr>
                <w:noProof/>
                <w:webHidden/>
              </w:rPr>
            </w:r>
            <w:r w:rsidR="004B2A15">
              <w:rPr>
                <w:noProof/>
                <w:webHidden/>
              </w:rPr>
              <w:fldChar w:fldCharType="separate"/>
            </w:r>
            <w:r w:rsidR="004B2A15">
              <w:rPr>
                <w:noProof/>
                <w:webHidden/>
              </w:rPr>
              <w:t>10</w:t>
            </w:r>
            <w:r w:rsidR="004B2A15">
              <w:rPr>
                <w:noProof/>
                <w:webHidden/>
              </w:rPr>
              <w:fldChar w:fldCharType="end"/>
            </w:r>
          </w:hyperlink>
        </w:p>
        <w:p w14:paraId="51041911" w14:textId="2E564149" w:rsidR="004B2A15" w:rsidRDefault="00752A30">
          <w:pPr>
            <w:pStyle w:val="TOC3"/>
            <w:tabs>
              <w:tab w:val="left" w:pos="1320"/>
              <w:tab w:val="right" w:leader="dot" w:pos="9350"/>
            </w:tabs>
            <w:rPr>
              <w:noProof/>
            </w:rPr>
          </w:pPr>
          <w:hyperlink w:anchor="_Toc35524392" w:history="1">
            <w:r w:rsidR="004B2A15" w:rsidRPr="003905B4">
              <w:rPr>
                <w:rStyle w:val="Hyperlink"/>
                <w:noProof/>
              </w:rPr>
              <w:t>A.3.6</w:t>
            </w:r>
            <w:r w:rsidR="004B2A15">
              <w:rPr>
                <w:noProof/>
              </w:rPr>
              <w:tab/>
            </w:r>
            <w:r w:rsidR="004B2A15" w:rsidRPr="003905B4">
              <w:rPr>
                <w:rStyle w:val="Hyperlink"/>
                <w:smallCaps/>
                <w:noProof/>
              </w:rPr>
              <w:t>3-wheelers</w:t>
            </w:r>
            <w:r w:rsidR="004B2A15">
              <w:rPr>
                <w:noProof/>
                <w:webHidden/>
              </w:rPr>
              <w:tab/>
            </w:r>
            <w:r w:rsidR="004B2A15">
              <w:rPr>
                <w:noProof/>
                <w:webHidden/>
              </w:rPr>
              <w:fldChar w:fldCharType="begin"/>
            </w:r>
            <w:r w:rsidR="004B2A15">
              <w:rPr>
                <w:noProof/>
                <w:webHidden/>
              </w:rPr>
              <w:instrText xml:space="preserve"> PAGEREF _Toc35524392 \h </w:instrText>
            </w:r>
            <w:r w:rsidR="004B2A15">
              <w:rPr>
                <w:noProof/>
                <w:webHidden/>
              </w:rPr>
            </w:r>
            <w:r w:rsidR="004B2A15">
              <w:rPr>
                <w:noProof/>
                <w:webHidden/>
              </w:rPr>
              <w:fldChar w:fldCharType="separate"/>
            </w:r>
            <w:r w:rsidR="004B2A15">
              <w:rPr>
                <w:noProof/>
                <w:webHidden/>
              </w:rPr>
              <w:t>10</w:t>
            </w:r>
            <w:r w:rsidR="004B2A15">
              <w:rPr>
                <w:noProof/>
                <w:webHidden/>
              </w:rPr>
              <w:fldChar w:fldCharType="end"/>
            </w:r>
          </w:hyperlink>
        </w:p>
        <w:p w14:paraId="254274DF" w14:textId="3F6D93E8" w:rsidR="004B2A15" w:rsidRDefault="00752A30">
          <w:pPr>
            <w:pStyle w:val="TOC3"/>
            <w:tabs>
              <w:tab w:val="left" w:pos="1320"/>
              <w:tab w:val="right" w:leader="dot" w:pos="9350"/>
            </w:tabs>
            <w:rPr>
              <w:noProof/>
            </w:rPr>
          </w:pPr>
          <w:hyperlink w:anchor="_Toc35524393" w:history="1">
            <w:r w:rsidR="004B2A15" w:rsidRPr="003905B4">
              <w:rPr>
                <w:rStyle w:val="Hyperlink"/>
                <w:noProof/>
              </w:rPr>
              <w:t>A.3.7</w:t>
            </w:r>
            <w:r w:rsidR="004B2A15">
              <w:rPr>
                <w:noProof/>
              </w:rPr>
              <w:tab/>
            </w:r>
            <w:r w:rsidR="004B2A15" w:rsidRPr="003905B4">
              <w:rPr>
                <w:rStyle w:val="Hyperlink"/>
                <w:smallCaps/>
                <w:noProof/>
              </w:rPr>
              <w:t>Trucks</w:t>
            </w:r>
            <w:r w:rsidR="004B2A15">
              <w:rPr>
                <w:noProof/>
                <w:webHidden/>
              </w:rPr>
              <w:tab/>
            </w:r>
            <w:r w:rsidR="004B2A15">
              <w:rPr>
                <w:noProof/>
                <w:webHidden/>
              </w:rPr>
              <w:fldChar w:fldCharType="begin"/>
            </w:r>
            <w:r w:rsidR="004B2A15">
              <w:rPr>
                <w:noProof/>
                <w:webHidden/>
              </w:rPr>
              <w:instrText xml:space="preserve"> PAGEREF _Toc35524393 \h </w:instrText>
            </w:r>
            <w:r w:rsidR="004B2A15">
              <w:rPr>
                <w:noProof/>
                <w:webHidden/>
              </w:rPr>
            </w:r>
            <w:r w:rsidR="004B2A15">
              <w:rPr>
                <w:noProof/>
                <w:webHidden/>
              </w:rPr>
              <w:fldChar w:fldCharType="separate"/>
            </w:r>
            <w:r w:rsidR="004B2A15">
              <w:rPr>
                <w:noProof/>
                <w:webHidden/>
              </w:rPr>
              <w:t>11</w:t>
            </w:r>
            <w:r w:rsidR="004B2A15">
              <w:rPr>
                <w:noProof/>
                <w:webHidden/>
              </w:rPr>
              <w:fldChar w:fldCharType="end"/>
            </w:r>
          </w:hyperlink>
        </w:p>
        <w:p w14:paraId="018A64BC" w14:textId="79B2445E" w:rsidR="004B2A15" w:rsidRDefault="00752A30">
          <w:pPr>
            <w:pStyle w:val="TOC3"/>
            <w:tabs>
              <w:tab w:val="left" w:pos="1320"/>
              <w:tab w:val="right" w:leader="dot" w:pos="9350"/>
            </w:tabs>
            <w:rPr>
              <w:noProof/>
            </w:rPr>
          </w:pPr>
          <w:hyperlink w:anchor="_Toc35524394" w:history="1">
            <w:r w:rsidR="004B2A15" w:rsidRPr="003905B4">
              <w:rPr>
                <w:rStyle w:val="Hyperlink"/>
                <w:noProof/>
              </w:rPr>
              <w:t>A.3.8</w:t>
            </w:r>
            <w:r w:rsidR="004B2A15">
              <w:rPr>
                <w:noProof/>
              </w:rPr>
              <w:tab/>
            </w:r>
            <w:r w:rsidR="004B2A15" w:rsidRPr="003905B4">
              <w:rPr>
                <w:rStyle w:val="Hyperlink"/>
                <w:smallCaps/>
                <w:noProof/>
              </w:rPr>
              <w:t>Buses</w:t>
            </w:r>
            <w:r w:rsidR="004B2A15">
              <w:rPr>
                <w:noProof/>
                <w:webHidden/>
              </w:rPr>
              <w:tab/>
            </w:r>
            <w:r w:rsidR="004B2A15">
              <w:rPr>
                <w:noProof/>
                <w:webHidden/>
              </w:rPr>
              <w:fldChar w:fldCharType="begin"/>
            </w:r>
            <w:r w:rsidR="004B2A15">
              <w:rPr>
                <w:noProof/>
                <w:webHidden/>
              </w:rPr>
              <w:instrText xml:space="preserve"> PAGEREF _Toc35524394 \h </w:instrText>
            </w:r>
            <w:r w:rsidR="004B2A15">
              <w:rPr>
                <w:noProof/>
                <w:webHidden/>
              </w:rPr>
            </w:r>
            <w:r w:rsidR="004B2A15">
              <w:rPr>
                <w:noProof/>
                <w:webHidden/>
              </w:rPr>
              <w:fldChar w:fldCharType="separate"/>
            </w:r>
            <w:r w:rsidR="004B2A15">
              <w:rPr>
                <w:noProof/>
                <w:webHidden/>
              </w:rPr>
              <w:t>11</w:t>
            </w:r>
            <w:r w:rsidR="004B2A15">
              <w:rPr>
                <w:noProof/>
                <w:webHidden/>
              </w:rPr>
              <w:fldChar w:fldCharType="end"/>
            </w:r>
          </w:hyperlink>
        </w:p>
        <w:p w14:paraId="35472BFB" w14:textId="4C570572" w:rsidR="004B2A15" w:rsidRDefault="00752A30">
          <w:pPr>
            <w:pStyle w:val="TOC1"/>
            <w:tabs>
              <w:tab w:val="left" w:pos="1320"/>
              <w:tab w:val="right" w:leader="dot" w:pos="9350"/>
            </w:tabs>
            <w:rPr>
              <w:noProof/>
            </w:rPr>
          </w:pPr>
          <w:hyperlink w:anchor="_Toc35524395" w:history="1">
            <w:r w:rsidR="004B2A15" w:rsidRPr="003905B4">
              <w:rPr>
                <w:rStyle w:val="Hyperlink"/>
                <w:noProof/>
              </w:rPr>
              <w:t>Appendix B</w:t>
            </w:r>
            <w:r w:rsidR="004B2A15">
              <w:rPr>
                <w:noProof/>
              </w:rPr>
              <w:tab/>
            </w:r>
            <w:r w:rsidR="004B2A15" w:rsidRPr="003905B4">
              <w:rPr>
                <w:rStyle w:val="Hyperlink"/>
                <w:noProof/>
              </w:rPr>
              <w:t>EV analysis</w:t>
            </w:r>
            <w:r w:rsidR="004B2A15">
              <w:rPr>
                <w:noProof/>
                <w:webHidden/>
              </w:rPr>
              <w:tab/>
            </w:r>
            <w:r w:rsidR="004B2A15">
              <w:rPr>
                <w:noProof/>
                <w:webHidden/>
              </w:rPr>
              <w:fldChar w:fldCharType="begin"/>
            </w:r>
            <w:r w:rsidR="004B2A15">
              <w:rPr>
                <w:noProof/>
                <w:webHidden/>
              </w:rPr>
              <w:instrText xml:space="preserve"> PAGEREF _Toc35524395 \h </w:instrText>
            </w:r>
            <w:r w:rsidR="004B2A15">
              <w:rPr>
                <w:noProof/>
                <w:webHidden/>
              </w:rPr>
            </w:r>
            <w:r w:rsidR="004B2A15">
              <w:rPr>
                <w:noProof/>
                <w:webHidden/>
              </w:rPr>
              <w:fldChar w:fldCharType="separate"/>
            </w:r>
            <w:r w:rsidR="004B2A15">
              <w:rPr>
                <w:noProof/>
                <w:webHidden/>
              </w:rPr>
              <w:t>11</w:t>
            </w:r>
            <w:r w:rsidR="004B2A15">
              <w:rPr>
                <w:noProof/>
                <w:webHidden/>
              </w:rPr>
              <w:fldChar w:fldCharType="end"/>
            </w:r>
          </w:hyperlink>
        </w:p>
        <w:p w14:paraId="066F120E" w14:textId="253E26B4" w:rsidR="004B2A15" w:rsidRDefault="00752A30">
          <w:pPr>
            <w:pStyle w:val="TOC2"/>
            <w:tabs>
              <w:tab w:val="left" w:pos="880"/>
              <w:tab w:val="right" w:leader="dot" w:pos="9350"/>
            </w:tabs>
            <w:rPr>
              <w:noProof/>
            </w:rPr>
          </w:pPr>
          <w:hyperlink w:anchor="_Toc35524396" w:history="1">
            <w:r w:rsidR="004B2A15" w:rsidRPr="003905B4">
              <w:rPr>
                <w:rStyle w:val="Hyperlink"/>
                <w:noProof/>
              </w:rPr>
              <w:t>B.1</w:t>
            </w:r>
            <w:r w:rsidR="004B2A15">
              <w:rPr>
                <w:noProof/>
              </w:rPr>
              <w:tab/>
            </w:r>
            <w:r w:rsidR="004B2A15" w:rsidRPr="003905B4">
              <w:rPr>
                <w:rStyle w:val="Hyperlink"/>
                <w:noProof/>
              </w:rPr>
              <w:t>Policy scenarios</w:t>
            </w:r>
            <w:r w:rsidR="004B2A15">
              <w:rPr>
                <w:noProof/>
                <w:webHidden/>
              </w:rPr>
              <w:tab/>
            </w:r>
            <w:r w:rsidR="004B2A15">
              <w:rPr>
                <w:noProof/>
                <w:webHidden/>
              </w:rPr>
              <w:fldChar w:fldCharType="begin"/>
            </w:r>
            <w:r w:rsidR="004B2A15">
              <w:rPr>
                <w:noProof/>
                <w:webHidden/>
              </w:rPr>
              <w:instrText xml:space="preserve"> PAGEREF _Toc35524396 \h </w:instrText>
            </w:r>
            <w:r w:rsidR="004B2A15">
              <w:rPr>
                <w:noProof/>
                <w:webHidden/>
              </w:rPr>
            </w:r>
            <w:r w:rsidR="004B2A15">
              <w:rPr>
                <w:noProof/>
                <w:webHidden/>
              </w:rPr>
              <w:fldChar w:fldCharType="separate"/>
            </w:r>
            <w:r w:rsidR="004B2A15">
              <w:rPr>
                <w:noProof/>
                <w:webHidden/>
              </w:rPr>
              <w:t>11</w:t>
            </w:r>
            <w:r w:rsidR="004B2A15">
              <w:rPr>
                <w:noProof/>
                <w:webHidden/>
              </w:rPr>
              <w:fldChar w:fldCharType="end"/>
            </w:r>
          </w:hyperlink>
        </w:p>
        <w:p w14:paraId="6E146834" w14:textId="30017806" w:rsidR="004B2A15" w:rsidRDefault="00752A30">
          <w:pPr>
            <w:pStyle w:val="TOC2"/>
            <w:tabs>
              <w:tab w:val="left" w:pos="880"/>
              <w:tab w:val="right" w:leader="dot" w:pos="9350"/>
            </w:tabs>
            <w:rPr>
              <w:noProof/>
            </w:rPr>
          </w:pPr>
          <w:hyperlink w:anchor="_Toc35524397" w:history="1">
            <w:r w:rsidR="004B2A15" w:rsidRPr="003905B4">
              <w:rPr>
                <w:rStyle w:val="Hyperlink"/>
                <w:noProof/>
              </w:rPr>
              <w:t>B.2</w:t>
            </w:r>
            <w:r w:rsidR="004B2A15">
              <w:rPr>
                <w:noProof/>
              </w:rPr>
              <w:tab/>
            </w:r>
            <w:r w:rsidR="004B2A15" w:rsidRPr="003905B4">
              <w:rPr>
                <w:rStyle w:val="Hyperlink"/>
                <w:noProof/>
              </w:rPr>
              <w:t>Sensitivity analysis</w:t>
            </w:r>
            <w:r w:rsidR="004B2A15">
              <w:rPr>
                <w:noProof/>
                <w:webHidden/>
              </w:rPr>
              <w:tab/>
            </w:r>
            <w:r w:rsidR="004B2A15">
              <w:rPr>
                <w:noProof/>
                <w:webHidden/>
              </w:rPr>
              <w:fldChar w:fldCharType="begin"/>
            </w:r>
            <w:r w:rsidR="004B2A15">
              <w:rPr>
                <w:noProof/>
                <w:webHidden/>
              </w:rPr>
              <w:instrText xml:space="preserve"> PAGEREF _Toc35524397 \h </w:instrText>
            </w:r>
            <w:r w:rsidR="004B2A15">
              <w:rPr>
                <w:noProof/>
                <w:webHidden/>
              </w:rPr>
            </w:r>
            <w:r w:rsidR="004B2A15">
              <w:rPr>
                <w:noProof/>
                <w:webHidden/>
              </w:rPr>
              <w:fldChar w:fldCharType="separate"/>
            </w:r>
            <w:r w:rsidR="004B2A15">
              <w:rPr>
                <w:noProof/>
                <w:webHidden/>
              </w:rPr>
              <w:t>13</w:t>
            </w:r>
            <w:r w:rsidR="004B2A15">
              <w:rPr>
                <w:noProof/>
                <w:webHidden/>
              </w:rPr>
              <w:fldChar w:fldCharType="end"/>
            </w:r>
          </w:hyperlink>
        </w:p>
        <w:p w14:paraId="7DB725B6" w14:textId="0373C686" w:rsidR="00195133" w:rsidRDefault="00195133">
          <w:r>
            <w:rPr>
              <w:b/>
              <w:bCs/>
              <w:noProof/>
            </w:rPr>
            <w:fldChar w:fldCharType="end"/>
          </w:r>
        </w:p>
      </w:sdtContent>
    </w:sdt>
    <w:bookmarkEnd w:id="1"/>
    <w:p w14:paraId="28678192" w14:textId="4D7BB5BA" w:rsidR="00AB7F69" w:rsidRDefault="00AB7F69" w:rsidP="004D3CF4">
      <w:r>
        <w:br w:type="page"/>
      </w:r>
    </w:p>
    <w:p w14:paraId="233FA7B4" w14:textId="68A09235" w:rsidR="004D3CF4" w:rsidRDefault="00F7514B" w:rsidP="00A379AF">
      <w:pPr>
        <w:pStyle w:val="Heading1"/>
        <w:numPr>
          <w:ilvl w:val="0"/>
          <w:numId w:val="20"/>
        </w:numPr>
      </w:pPr>
      <w:bookmarkStart w:id="2" w:name="_Toc35524365"/>
      <w:r w:rsidRPr="004D3CF4">
        <w:lastRenderedPageBreak/>
        <w:t>Introduction</w:t>
      </w:r>
      <w:bookmarkEnd w:id="0"/>
      <w:bookmarkEnd w:id="2"/>
    </w:p>
    <w:p w14:paraId="7315EA85" w14:textId="7876FCAB" w:rsidR="00790ADD" w:rsidRDefault="00790ADD" w:rsidP="0051151C">
      <w:pPr>
        <w:pStyle w:val="Heading1"/>
        <w:numPr>
          <w:ilvl w:val="1"/>
          <w:numId w:val="20"/>
        </w:numPr>
      </w:pPr>
      <w:bookmarkStart w:id="3" w:name="_Toc35524366"/>
      <w:r>
        <w:t>Background</w:t>
      </w:r>
      <w:bookmarkEnd w:id="3"/>
    </w:p>
    <w:p w14:paraId="07C81BFE" w14:textId="37E1BDF9" w:rsidR="00790ADD" w:rsidRDefault="00790ADD" w:rsidP="00790ADD">
      <w:pPr>
        <w:pStyle w:val="Bibliography"/>
        <w:ind w:left="0" w:firstLine="0"/>
        <w:jc w:val="both"/>
      </w:pPr>
      <w:r>
        <w:t>Background on electrification trends in general, role in decarbonization and regional projections across the globe</w:t>
      </w:r>
    </w:p>
    <w:p w14:paraId="6A41BF83" w14:textId="77777777" w:rsidR="00790ADD" w:rsidRPr="00790ADD" w:rsidRDefault="00790ADD" w:rsidP="00790ADD"/>
    <w:p w14:paraId="02DEC3AB" w14:textId="77777777" w:rsidR="00790ADD" w:rsidRDefault="00790ADD" w:rsidP="0051151C">
      <w:pPr>
        <w:pStyle w:val="Heading1"/>
        <w:numPr>
          <w:ilvl w:val="1"/>
          <w:numId w:val="20"/>
        </w:numPr>
      </w:pPr>
      <w:bookmarkStart w:id="4" w:name="_Toc35524367"/>
      <w:r>
        <w:t>Literature Review</w:t>
      </w:r>
      <w:bookmarkEnd w:id="4"/>
    </w:p>
    <w:p w14:paraId="1270B61A" w14:textId="25BB84E0" w:rsidR="00790ADD" w:rsidRDefault="00790ADD" w:rsidP="00790ADD">
      <w:pPr>
        <w:pStyle w:val="ListParagraph"/>
        <w:numPr>
          <w:ilvl w:val="0"/>
          <w:numId w:val="24"/>
        </w:numPr>
      </w:pPr>
      <w:r>
        <w:t>Lit review and role of EV penetration global/national</w:t>
      </w:r>
    </w:p>
    <w:p w14:paraId="65FC5247" w14:textId="77777777" w:rsidR="00790ADD" w:rsidRDefault="00790ADD" w:rsidP="00790ADD">
      <w:pPr>
        <w:pStyle w:val="ListParagraph"/>
        <w:numPr>
          <w:ilvl w:val="0"/>
          <w:numId w:val="24"/>
        </w:numPr>
      </w:pPr>
      <w:r>
        <w:t xml:space="preserve">Price takers vs Price makers. </w:t>
      </w:r>
    </w:p>
    <w:p w14:paraId="1BED67DB" w14:textId="54006819" w:rsidR="00790ADD" w:rsidRDefault="00790ADD" w:rsidP="00790ADD">
      <w:pPr>
        <w:pStyle w:val="ListParagraph"/>
        <w:numPr>
          <w:ilvl w:val="0"/>
          <w:numId w:val="24"/>
        </w:numPr>
      </w:pPr>
      <w:r>
        <w:t xml:space="preserve">Developing vs Developed. </w:t>
      </w:r>
    </w:p>
    <w:p w14:paraId="7DB5EBE9" w14:textId="77777777" w:rsidR="00790ADD" w:rsidRDefault="00790ADD" w:rsidP="00790ADD">
      <w:pPr>
        <w:pStyle w:val="ListParagraph"/>
        <w:numPr>
          <w:ilvl w:val="0"/>
          <w:numId w:val="24"/>
        </w:numPr>
      </w:pPr>
      <w:r>
        <w:t xml:space="preserve">Uncertainties in demand growth. </w:t>
      </w:r>
    </w:p>
    <w:p w14:paraId="4728420E" w14:textId="77777777" w:rsidR="00790ADD" w:rsidRDefault="00790ADD" w:rsidP="00790ADD">
      <w:pPr>
        <w:pStyle w:val="ListParagraph"/>
        <w:numPr>
          <w:ilvl w:val="0"/>
          <w:numId w:val="24"/>
        </w:numPr>
      </w:pPr>
      <w:r>
        <w:t>Lack of other studies</w:t>
      </w:r>
    </w:p>
    <w:p w14:paraId="54F19D11" w14:textId="77777777" w:rsidR="0051151C" w:rsidRDefault="00790ADD" w:rsidP="00790ADD">
      <w:pPr>
        <w:pStyle w:val="Heading1"/>
        <w:numPr>
          <w:ilvl w:val="1"/>
          <w:numId w:val="20"/>
        </w:numPr>
      </w:pPr>
      <w:bookmarkStart w:id="5" w:name="_Toc35524368"/>
      <w:r>
        <w:t>Research Question</w:t>
      </w:r>
      <w:bookmarkEnd w:id="5"/>
    </w:p>
    <w:p w14:paraId="23C377EB" w14:textId="57A0F55C" w:rsidR="00863375" w:rsidRDefault="00863375" w:rsidP="0051151C">
      <w:pPr>
        <w:pStyle w:val="Bibliography"/>
        <w:ind w:left="0" w:firstLine="0"/>
        <w:jc w:val="both"/>
      </w:pPr>
      <w:r>
        <w:t>Research question to analyze the role of policies vs technology</w:t>
      </w:r>
    </w:p>
    <w:p w14:paraId="1B217FC9" w14:textId="29C4629B" w:rsidR="00863375" w:rsidRPr="00A97700" w:rsidRDefault="004D3CF4" w:rsidP="00A379AF">
      <w:pPr>
        <w:pStyle w:val="Heading1"/>
        <w:numPr>
          <w:ilvl w:val="0"/>
          <w:numId w:val="20"/>
        </w:numPr>
      </w:pPr>
      <w:bookmarkStart w:id="6" w:name="_Toc35524369"/>
      <w:r w:rsidRPr="00A97700">
        <w:t>Methodology</w:t>
      </w:r>
      <w:bookmarkEnd w:id="6"/>
    </w:p>
    <w:p w14:paraId="6E07AAA0" w14:textId="35830B65" w:rsidR="004D3CF4" w:rsidRDefault="004D3CF4" w:rsidP="0051151C">
      <w:pPr>
        <w:pStyle w:val="Heading1"/>
        <w:numPr>
          <w:ilvl w:val="1"/>
          <w:numId w:val="20"/>
        </w:numPr>
      </w:pPr>
      <w:bookmarkStart w:id="7" w:name="_Toc35524370"/>
      <w:r>
        <w:t xml:space="preserve">GCAM </w:t>
      </w:r>
      <w:r w:rsidR="001A1884">
        <w:t>Overview</w:t>
      </w:r>
      <w:bookmarkEnd w:id="7"/>
    </w:p>
    <w:p w14:paraId="0FB8892E" w14:textId="74FB4BC7" w:rsidR="00997C3B" w:rsidRPr="00997C3B" w:rsidRDefault="004D3CF4" w:rsidP="00997C3B">
      <w:pPr>
        <w:pStyle w:val="Heading1"/>
        <w:numPr>
          <w:ilvl w:val="1"/>
          <w:numId w:val="20"/>
        </w:numPr>
      </w:pPr>
      <w:bookmarkStart w:id="8" w:name="_Toc35524371"/>
      <w:r>
        <w:t>GCAM Transport Sector Details</w:t>
      </w:r>
      <w:bookmarkEnd w:id="8"/>
    </w:p>
    <w:p w14:paraId="0FAB476D" w14:textId="758415F1" w:rsidR="004D3CF4" w:rsidRDefault="004D3CF4" w:rsidP="0051151C">
      <w:pPr>
        <w:pStyle w:val="Heading1"/>
        <w:numPr>
          <w:ilvl w:val="1"/>
          <w:numId w:val="20"/>
        </w:numPr>
      </w:pPr>
      <w:bookmarkStart w:id="9" w:name="_Toc35524372"/>
      <w:r>
        <w:t>Scenarios</w:t>
      </w:r>
      <w:r w:rsidR="001A1884">
        <w:t xml:space="preserve"> Details</w:t>
      </w:r>
      <w:bookmarkEnd w:id="9"/>
    </w:p>
    <w:p w14:paraId="394573E9" w14:textId="7DBB4CA8" w:rsidR="004D3CF4" w:rsidRDefault="00DB74D0" w:rsidP="0051151C">
      <w:pPr>
        <w:pStyle w:val="ListParagraph"/>
        <w:numPr>
          <w:ilvl w:val="1"/>
          <w:numId w:val="29"/>
        </w:numPr>
      </w:pPr>
      <w:r>
        <w:t>Baseline Assumptions</w:t>
      </w:r>
    </w:p>
    <w:p w14:paraId="2E5B2399" w14:textId="17E11926" w:rsidR="004D3CF4" w:rsidRDefault="004D3CF4" w:rsidP="0051151C">
      <w:pPr>
        <w:pStyle w:val="ListParagraph"/>
        <w:numPr>
          <w:ilvl w:val="1"/>
          <w:numId w:val="29"/>
        </w:numPr>
      </w:pPr>
      <w:r>
        <w:t>Policie</w:t>
      </w:r>
      <w:r w:rsidR="00997C3B">
        <w:t xml:space="preserve">s </w:t>
      </w:r>
    </w:p>
    <w:p w14:paraId="4D231714" w14:textId="167AF62D" w:rsidR="00997C3B" w:rsidRDefault="00997C3B" w:rsidP="00997C3B">
      <w:pPr>
        <w:pStyle w:val="ListParagraph"/>
        <w:numPr>
          <w:ilvl w:val="2"/>
          <w:numId w:val="29"/>
        </w:numPr>
      </w:pPr>
      <w:r>
        <w:t>NEVP overview</w:t>
      </w:r>
    </w:p>
    <w:p w14:paraId="0642E901" w14:textId="49882795" w:rsidR="00997C3B" w:rsidRDefault="00997C3B" w:rsidP="00997C3B">
      <w:pPr>
        <w:pStyle w:val="ListParagraph"/>
        <w:numPr>
          <w:ilvl w:val="2"/>
          <w:numId w:val="29"/>
        </w:numPr>
      </w:pPr>
      <w:r>
        <w:t xml:space="preserve">Representation in GCAM </w:t>
      </w:r>
    </w:p>
    <w:p w14:paraId="3043F879" w14:textId="0A5239AA" w:rsidR="00863375" w:rsidRDefault="004D3CF4" w:rsidP="0051151C">
      <w:pPr>
        <w:pStyle w:val="ListParagraph"/>
        <w:numPr>
          <w:ilvl w:val="1"/>
          <w:numId w:val="29"/>
        </w:numPr>
      </w:pPr>
      <w:r>
        <w:t>Technological/Costs/Prices</w:t>
      </w:r>
    </w:p>
    <w:p w14:paraId="0F7AE0F7" w14:textId="23FB3C42" w:rsidR="00997C3B" w:rsidRDefault="00997C3B" w:rsidP="00997C3B">
      <w:pPr>
        <w:pStyle w:val="ListParagraph"/>
        <w:numPr>
          <w:ilvl w:val="2"/>
          <w:numId w:val="29"/>
        </w:numPr>
      </w:pPr>
      <w:r>
        <w:t xml:space="preserve">SEP/NTDC cost </w:t>
      </w:r>
      <w:r w:rsidR="005E651F">
        <w:t>adjustments</w:t>
      </w:r>
      <w:r>
        <w:t xml:space="preserve"> for Pakistan</w:t>
      </w:r>
    </w:p>
    <w:p w14:paraId="37879254" w14:textId="75AC4E89" w:rsidR="004D3CF4" w:rsidRDefault="004D3CF4" w:rsidP="00A379AF">
      <w:pPr>
        <w:pStyle w:val="Heading1"/>
        <w:numPr>
          <w:ilvl w:val="0"/>
          <w:numId w:val="20"/>
        </w:numPr>
      </w:pPr>
      <w:bookmarkStart w:id="10" w:name="_Toc35524373"/>
      <w:r>
        <w:lastRenderedPageBreak/>
        <w:t>Results</w:t>
      </w:r>
      <w:bookmarkEnd w:id="10"/>
    </w:p>
    <w:p w14:paraId="6E4DC8EA" w14:textId="4F706E28" w:rsidR="004D3CF4" w:rsidRDefault="00AD688B" w:rsidP="0051151C">
      <w:pPr>
        <w:pStyle w:val="Heading1"/>
        <w:numPr>
          <w:ilvl w:val="1"/>
          <w:numId w:val="20"/>
        </w:numPr>
      </w:pPr>
      <w:bookmarkStart w:id="11" w:name="_Toc35524374"/>
      <w:r>
        <w:t>Baseline</w:t>
      </w:r>
      <w:r w:rsidR="004D3CF4">
        <w:t xml:space="preserve"> Results</w:t>
      </w:r>
      <w:bookmarkEnd w:id="11"/>
    </w:p>
    <w:p w14:paraId="47BAA848" w14:textId="57A88434" w:rsidR="004D3CF4" w:rsidRDefault="00EF6C96" w:rsidP="0051151C">
      <w:pPr>
        <w:pStyle w:val="Heading1"/>
        <w:numPr>
          <w:ilvl w:val="1"/>
          <w:numId w:val="20"/>
        </w:numPr>
      </w:pPr>
      <w:bookmarkStart w:id="12" w:name="_Toc35524375"/>
      <w:r>
        <w:t>Scenario</w:t>
      </w:r>
      <w:r w:rsidR="00AD688B">
        <w:t xml:space="preserve"> Results</w:t>
      </w:r>
      <w:bookmarkEnd w:id="12"/>
    </w:p>
    <w:p w14:paraId="4D821AD2" w14:textId="356710C6" w:rsidR="008E1077" w:rsidRDefault="008E1077" w:rsidP="00A379AF">
      <w:pPr>
        <w:pStyle w:val="Heading1"/>
        <w:numPr>
          <w:ilvl w:val="0"/>
          <w:numId w:val="20"/>
        </w:numPr>
      </w:pPr>
      <w:bookmarkStart w:id="13" w:name="_Toc35524376"/>
      <w:r>
        <w:t>Discussion</w:t>
      </w:r>
      <w:r w:rsidR="00EF6C96">
        <w:t xml:space="preserve"> &amp; Conclusions</w:t>
      </w:r>
      <w:bookmarkEnd w:id="13"/>
    </w:p>
    <w:p w14:paraId="64504D80" w14:textId="7639921D" w:rsidR="008E1077" w:rsidRDefault="008E1077" w:rsidP="00A379AF">
      <w:pPr>
        <w:pStyle w:val="ListParagraph"/>
        <w:numPr>
          <w:ilvl w:val="0"/>
          <w:numId w:val="5"/>
        </w:numPr>
      </w:pPr>
      <w:r>
        <w:t>Summary of results</w:t>
      </w:r>
    </w:p>
    <w:p w14:paraId="3459952B" w14:textId="77777777" w:rsidR="0051151C" w:rsidRDefault="008E1077" w:rsidP="0051151C">
      <w:pPr>
        <w:pStyle w:val="ListParagraph"/>
        <w:numPr>
          <w:ilvl w:val="0"/>
          <w:numId w:val="5"/>
        </w:numPr>
      </w:pPr>
      <w:r>
        <w:t>Implications for other regions</w:t>
      </w:r>
    </w:p>
    <w:p w14:paraId="6EA36116" w14:textId="27C7BAE4" w:rsidR="00F37E41" w:rsidRDefault="008E1077" w:rsidP="0051151C">
      <w:pPr>
        <w:pStyle w:val="ListParagraph"/>
        <w:numPr>
          <w:ilvl w:val="0"/>
          <w:numId w:val="5"/>
        </w:numPr>
      </w:pPr>
      <w:r>
        <w:t>Local policies versus external forces</w:t>
      </w:r>
    </w:p>
    <w:p w14:paraId="51E87CB0" w14:textId="1C8301CD" w:rsidR="004B6C44" w:rsidRDefault="004B6C44" w:rsidP="004B6C44">
      <w:pPr>
        <w:pStyle w:val="Heading1"/>
        <w:numPr>
          <w:ilvl w:val="0"/>
          <w:numId w:val="0"/>
        </w:numPr>
        <w:ind w:left="432" w:hanging="432"/>
      </w:pPr>
      <w:bookmarkStart w:id="14" w:name="_Toc35524377"/>
      <w:r>
        <w:t>References</w:t>
      </w:r>
      <w:bookmarkEnd w:id="14"/>
    </w:p>
    <w:p w14:paraId="375E8CB4" w14:textId="3BBAF94D" w:rsidR="005133FA" w:rsidRDefault="005133FA" w:rsidP="00F37E41">
      <w:pPr>
        <w:pStyle w:val="Heading1"/>
        <w:numPr>
          <w:ilvl w:val="0"/>
          <w:numId w:val="0"/>
        </w:numPr>
        <w:ind w:left="432" w:hanging="432"/>
      </w:pPr>
      <w:r>
        <w:br w:type="page"/>
      </w:r>
    </w:p>
    <w:p w14:paraId="3C7E2A2F" w14:textId="24FE40EB" w:rsidR="00F37E41" w:rsidRDefault="005133FA" w:rsidP="00922CD6">
      <w:pPr>
        <w:pStyle w:val="Heading1"/>
        <w:numPr>
          <w:ilvl w:val="0"/>
          <w:numId w:val="0"/>
        </w:numPr>
        <w:ind w:left="432" w:hanging="432"/>
        <w:jc w:val="center"/>
      </w:pPr>
      <w:bookmarkStart w:id="15" w:name="_Toc35524378"/>
      <w:r>
        <w:lastRenderedPageBreak/>
        <w:t>Appendi</w:t>
      </w:r>
      <w:r w:rsidR="00F15425">
        <w:t>ces</w:t>
      </w:r>
      <w:bookmarkEnd w:id="15"/>
    </w:p>
    <w:p w14:paraId="5F7A3EA5" w14:textId="47346274" w:rsidR="005133FA" w:rsidRDefault="005133FA" w:rsidP="00AB7F69">
      <w:pPr>
        <w:pStyle w:val="Heading1"/>
      </w:pPr>
      <w:bookmarkStart w:id="16" w:name="_Toc35524379"/>
      <w:r>
        <w:t>Pakistan-specific changes to core GCAM</w:t>
      </w:r>
      <w:bookmarkEnd w:id="16"/>
    </w:p>
    <w:p w14:paraId="20FC5D37" w14:textId="55D5ADFA" w:rsidR="00E8474E" w:rsidRDefault="00E8474E" w:rsidP="00E8474E">
      <w:pPr>
        <w:pStyle w:val="Heading2"/>
      </w:pPr>
      <w:bookmarkStart w:id="17" w:name="_Toc35524380"/>
      <w:bookmarkStart w:id="18" w:name="_Toc35334621"/>
      <w:r>
        <w:t>Socioeconomic assumptions</w:t>
      </w:r>
      <w:bookmarkEnd w:id="17"/>
    </w:p>
    <w:p w14:paraId="0C90C7CC" w14:textId="77777777" w:rsidR="00E8474E" w:rsidRDefault="00E8474E" w:rsidP="00E8474E">
      <w:r>
        <w:t>We began by adjusting GCAM’s default projections for Pakistan to better align with projections made by stakeholders within Pakistan. We used Shared Socioeconomic Pathway (SSP) 5 assumptions for population and GDP growth rather than the default of SSP 2, as these aligned better with data from the Pakistan Planning Commission. GDP growth rate assumptions were also updated to reflect the latest IMF data on GDP growth rates.</w:t>
      </w:r>
      <w:r>
        <w:rPr>
          <w:rStyle w:val="FootnoteReference"/>
        </w:rPr>
        <w:footnoteReference w:id="1"/>
      </w:r>
    </w:p>
    <w:p w14:paraId="2F842E49" w14:textId="2D5DA379" w:rsidR="005133FA" w:rsidRPr="007C2950" w:rsidRDefault="005133FA" w:rsidP="007C2950">
      <w:pPr>
        <w:pStyle w:val="Heading2"/>
        <w:numPr>
          <w:ilvl w:val="1"/>
          <w:numId w:val="18"/>
        </w:numPr>
      </w:pPr>
      <w:bookmarkStart w:id="19" w:name="_Toc35524381"/>
      <w:r w:rsidRPr="007C2950">
        <w:t>Power sector changes</w:t>
      </w:r>
      <w:bookmarkEnd w:id="18"/>
      <w:bookmarkEnd w:id="19"/>
      <w:r w:rsidRPr="007C2950">
        <w:t xml:space="preserve"> </w:t>
      </w:r>
    </w:p>
    <w:p w14:paraId="68B919BE" w14:textId="68C6997F" w:rsidR="00E8474E" w:rsidRDefault="00E8474E" w:rsidP="007025B8">
      <w:r>
        <w:t xml:space="preserve">Default GCAM power sector projections for Pakistan were adjusted based on the 2019 </w:t>
      </w:r>
      <w:r w:rsidRPr="00AC4675">
        <w:t>Indicative Generation Capacity Expansion Plan (IGCEP) 2018-40</w:t>
      </w:r>
      <w:r>
        <w:t xml:space="preserve">. This report gives an overview of Pakistan’s existing power system, forecasts future electricity demand, and presents the results of </w:t>
      </w:r>
      <w:r w:rsidRPr="00AC4675">
        <w:t>expansion planning studies</w:t>
      </w:r>
      <w:r>
        <w:t xml:space="preserve"> conducted by the </w:t>
      </w:r>
      <w:r w:rsidRPr="00AC4675">
        <w:t>Load Forecast and Generation Planning (LF&amp;GP) of Power System Planning (PSP), National Transmission and Dispatch Company (NTDC)</w:t>
      </w:r>
      <w:r>
        <w:t>. In addition, we use updated capital costs for intermittent and dispatchable renewable technologies, which come from</w:t>
      </w:r>
      <w:r w:rsidRPr="00E71462">
        <w:t xml:space="preserve"> </w:t>
      </w:r>
      <w:r>
        <w:t xml:space="preserve">NREL’s Annual Technology Baseline 2018 edition. </w:t>
      </w:r>
    </w:p>
    <w:p w14:paraId="25FB831E" w14:textId="3CE1D18B" w:rsidR="00E8474E" w:rsidRDefault="00E8474E" w:rsidP="00E8474E">
      <w:pPr>
        <w:pStyle w:val="ListParagraph"/>
        <w:ind w:left="432"/>
      </w:pPr>
    </w:p>
    <w:p w14:paraId="67629F54" w14:textId="77777777" w:rsidR="00E8474E" w:rsidRDefault="00E8474E" w:rsidP="00622FA7">
      <w:pPr>
        <w:pStyle w:val="Heading3"/>
      </w:pPr>
      <w:bookmarkStart w:id="20" w:name="_Toc35524382"/>
      <w:r>
        <w:t>Fossil Generation</w:t>
      </w:r>
      <w:bookmarkEnd w:id="20"/>
    </w:p>
    <w:p w14:paraId="4D875094" w14:textId="77777777" w:rsidR="00E8474E" w:rsidRDefault="00E8474E" w:rsidP="00E8474E">
      <w:r>
        <w:t>As the IGCEP does not include plans to expand generation from refined liquids, we set the refined liquids share weight in electricity generation to 0 after 2020. We also increase coal share weights to reflect plans in the IGCEP to expand coal-fired power generation. However, we do not fully match IGCEP in this case because of feedback that the government of Pakistan aims to revise the coal generation plan from IGCEP downward in the next version.</w:t>
      </w:r>
    </w:p>
    <w:p w14:paraId="5B2B094B" w14:textId="77777777" w:rsidR="00E8474E" w:rsidRDefault="00E8474E" w:rsidP="00E8474E">
      <w:r>
        <w:t>Refined liquids share weights</w:t>
      </w:r>
    </w:p>
    <w:tbl>
      <w:tblPr>
        <w:tblStyle w:val="TableGrid"/>
        <w:tblW w:w="9452" w:type="dxa"/>
        <w:tblLook w:val="04A0" w:firstRow="1" w:lastRow="0" w:firstColumn="1" w:lastColumn="0" w:noHBand="0" w:noVBand="1"/>
      </w:tblPr>
      <w:tblGrid>
        <w:gridCol w:w="1006"/>
        <w:gridCol w:w="672"/>
        <w:gridCol w:w="875"/>
        <w:gridCol w:w="977"/>
        <w:gridCol w:w="1037"/>
        <w:gridCol w:w="977"/>
        <w:gridCol w:w="977"/>
        <w:gridCol w:w="977"/>
        <w:gridCol w:w="977"/>
        <w:gridCol w:w="977"/>
      </w:tblGrid>
      <w:tr w:rsidR="00E953F0" w:rsidRPr="00D62086" w14:paraId="3A70B250" w14:textId="77777777" w:rsidTr="00E953F0">
        <w:trPr>
          <w:trHeight w:val="297"/>
        </w:trPr>
        <w:tc>
          <w:tcPr>
            <w:tcW w:w="1006" w:type="dxa"/>
            <w:noWrap/>
            <w:hideMark/>
          </w:tcPr>
          <w:p w14:paraId="1D105FAF" w14:textId="77777777" w:rsidR="00E953F0" w:rsidRPr="00D62086" w:rsidRDefault="00E953F0" w:rsidP="00072ED7">
            <w:pPr>
              <w:rPr>
                <w:b/>
                <w:bCs/>
              </w:rPr>
            </w:pPr>
          </w:p>
        </w:tc>
        <w:tc>
          <w:tcPr>
            <w:tcW w:w="891" w:type="dxa"/>
          </w:tcPr>
          <w:p w14:paraId="27B458A2" w14:textId="48326A8B" w:rsidR="00E953F0" w:rsidRPr="00D62086" w:rsidRDefault="00E953F0" w:rsidP="00072ED7">
            <w:pPr>
              <w:rPr>
                <w:b/>
                <w:bCs/>
              </w:rPr>
            </w:pPr>
            <w:r>
              <w:rPr>
                <w:b/>
                <w:bCs/>
              </w:rPr>
              <w:t>2010</w:t>
            </w:r>
          </w:p>
        </w:tc>
        <w:tc>
          <w:tcPr>
            <w:tcW w:w="864" w:type="dxa"/>
            <w:noWrap/>
            <w:hideMark/>
          </w:tcPr>
          <w:p w14:paraId="18338376" w14:textId="2FF01076" w:rsidR="00E953F0" w:rsidRPr="00D62086" w:rsidRDefault="00E953F0" w:rsidP="00072ED7">
            <w:pPr>
              <w:rPr>
                <w:b/>
                <w:bCs/>
              </w:rPr>
            </w:pPr>
            <w:r w:rsidRPr="00D62086">
              <w:rPr>
                <w:b/>
                <w:bCs/>
              </w:rPr>
              <w:t>2015</w:t>
            </w:r>
          </w:p>
        </w:tc>
        <w:tc>
          <w:tcPr>
            <w:tcW w:w="951" w:type="dxa"/>
            <w:noWrap/>
            <w:hideMark/>
          </w:tcPr>
          <w:p w14:paraId="0B46F2E7" w14:textId="77777777" w:rsidR="00E953F0" w:rsidRPr="00D62086" w:rsidRDefault="00E953F0" w:rsidP="00072ED7">
            <w:pPr>
              <w:rPr>
                <w:b/>
                <w:bCs/>
              </w:rPr>
            </w:pPr>
            <w:r w:rsidRPr="00D62086">
              <w:rPr>
                <w:b/>
                <w:bCs/>
              </w:rPr>
              <w:t>2020</w:t>
            </w:r>
          </w:p>
        </w:tc>
        <w:tc>
          <w:tcPr>
            <w:tcW w:w="1037" w:type="dxa"/>
            <w:noWrap/>
            <w:hideMark/>
          </w:tcPr>
          <w:p w14:paraId="3BE141C3" w14:textId="77777777" w:rsidR="00E953F0" w:rsidRPr="00D62086" w:rsidRDefault="00E953F0" w:rsidP="00072ED7">
            <w:pPr>
              <w:rPr>
                <w:b/>
                <w:bCs/>
              </w:rPr>
            </w:pPr>
            <w:r w:rsidRPr="00D62086">
              <w:rPr>
                <w:b/>
                <w:bCs/>
              </w:rPr>
              <w:t>2025</w:t>
            </w:r>
          </w:p>
        </w:tc>
        <w:tc>
          <w:tcPr>
            <w:tcW w:w="938" w:type="dxa"/>
            <w:noWrap/>
            <w:hideMark/>
          </w:tcPr>
          <w:p w14:paraId="4BA4B85F" w14:textId="77777777" w:rsidR="00E953F0" w:rsidRPr="00D62086" w:rsidRDefault="00E953F0" w:rsidP="00072ED7">
            <w:pPr>
              <w:rPr>
                <w:b/>
                <w:bCs/>
              </w:rPr>
            </w:pPr>
            <w:r w:rsidRPr="00D62086">
              <w:rPr>
                <w:b/>
                <w:bCs/>
              </w:rPr>
              <w:t>2030</w:t>
            </w:r>
          </w:p>
        </w:tc>
        <w:tc>
          <w:tcPr>
            <w:tcW w:w="951" w:type="dxa"/>
            <w:noWrap/>
            <w:hideMark/>
          </w:tcPr>
          <w:p w14:paraId="0941E8E2" w14:textId="77777777" w:rsidR="00E953F0" w:rsidRPr="00D62086" w:rsidRDefault="00E953F0" w:rsidP="00072ED7">
            <w:pPr>
              <w:rPr>
                <w:b/>
                <w:bCs/>
              </w:rPr>
            </w:pPr>
            <w:r w:rsidRPr="00D62086">
              <w:rPr>
                <w:b/>
                <w:bCs/>
              </w:rPr>
              <w:t>2035</w:t>
            </w:r>
          </w:p>
        </w:tc>
        <w:tc>
          <w:tcPr>
            <w:tcW w:w="938" w:type="dxa"/>
            <w:noWrap/>
            <w:hideMark/>
          </w:tcPr>
          <w:p w14:paraId="408FEDCF" w14:textId="77777777" w:rsidR="00E953F0" w:rsidRPr="00D62086" w:rsidRDefault="00E953F0" w:rsidP="00072ED7">
            <w:pPr>
              <w:rPr>
                <w:b/>
                <w:bCs/>
              </w:rPr>
            </w:pPr>
            <w:r w:rsidRPr="00D62086">
              <w:rPr>
                <w:b/>
                <w:bCs/>
              </w:rPr>
              <w:t>2040</w:t>
            </w:r>
          </w:p>
        </w:tc>
        <w:tc>
          <w:tcPr>
            <w:tcW w:w="938" w:type="dxa"/>
            <w:noWrap/>
            <w:hideMark/>
          </w:tcPr>
          <w:p w14:paraId="6CA2F184" w14:textId="77777777" w:rsidR="00E953F0" w:rsidRPr="00D62086" w:rsidRDefault="00E953F0" w:rsidP="00072ED7">
            <w:pPr>
              <w:rPr>
                <w:b/>
                <w:bCs/>
              </w:rPr>
            </w:pPr>
            <w:r w:rsidRPr="00D62086">
              <w:rPr>
                <w:b/>
                <w:bCs/>
              </w:rPr>
              <w:t>2045</w:t>
            </w:r>
          </w:p>
        </w:tc>
        <w:tc>
          <w:tcPr>
            <w:tcW w:w="938" w:type="dxa"/>
            <w:noWrap/>
            <w:hideMark/>
          </w:tcPr>
          <w:p w14:paraId="4218548E" w14:textId="77777777" w:rsidR="00E953F0" w:rsidRPr="00D62086" w:rsidRDefault="00E953F0" w:rsidP="00072ED7">
            <w:pPr>
              <w:rPr>
                <w:b/>
                <w:bCs/>
              </w:rPr>
            </w:pPr>
            <w:r w:rsidRPr="00D62086">
              <w:rPr>
                <w:b/>
                <w:bCs/>
              </w:rPr>
              <w:t>2050</w:t>
            </w:r>
          </w:p>
        </w:tc>
      </w:tr>
      <w:tr w:rsidR="00E953F0" w:rsidRPr="00D62086" w14:paraId="3F61CFCE" w14:textId="77777777" w:rsidTr="00E953F0">
        <w:trPr>
          <w:trHeight w:val="297"/>
        </w:trPr>
        <w:tc>
          <w:tcPr>
            <w:tcW w:w="1006" w:type="dxa"/>
            <w:noWrap/>
            <w:hideMark/>
          </w:tcPr>
          <w:p w14:paraId="10758207" w14:textId="77777777" w:rsidR="00E953F0" w:rsidRPr="00D62086" w:rsidRDefault="00E953F0" w:rsidP="00072ED7">
            <w:pPr>
              <w:rPr>
                <w:b/>
                <w:bCs/>
              </w:rPr>
            </w:pPr>
            <w:r>
              <w:rPr>
                <w:b/>
                <w:bCs/>
              </w:rPr>
              <w:t>Default</w:t>
            </w:r>
          </w:p>
        </w:tc>
        <w:tc>
          <w:tcPr>
            <w:tcW w:w="891" w:type="dxa"/>
          </w:tcPr>
          <w:p w14:paraId="71B06A18" w14:textId="750F58C1" w:rsidR="00E953F0" w:rsidRPr="00D55EEF" w:rsidRDefault="00E953F0" w:rsidP="00072ED7">
            <w:pPr>
              <w:rPr>
                <w:szCs w:val="20"/>
              </w:rPr>
            </w:pPr>
            <w:r>
              <w:rPr>
                <w:szCs w:val="20"/>
              </w:rPr>
              <w:t>1</w:t>
            </w:r>
          </w:p>
        </w:tc>
        <w:tc>
          <w:tcPr>
            <w:tcW w:w="864" w:type="dxa"/>
            <w:noWrap/>
            <w:hideMark/>
          </w:tcPr>
          <w:p w14:paraId="070A0DA7" w14:textId="4CB9098E" w:rsidR="00E953F0" w:rsidRPr="00D55EEF" w:rsidRDefault="00E953F0" w:rsidP="00072ED7">
            <w:pPr>
              <w:rPr>
                <w:szCs w:val="20"/>
              </w:rPr>
            </w:pPr>
            <w:r w:rsidRPr="00D55EEF">
              <w:rPr>
                <w:szCs w:val="20"/>
              </w:rPr>
              <w:t>0.95556</w:t>
            </w:r>
          </w:p>
        </w:tc>
        <w:tc>
          <w:tcPr>
            <w:tcW w:w="951" w:type="dxa"/>
            <w:noWrap/>
            <w:hideMark/>
          </w:tcPr>
          <w:p w14:paraId="27BA819B" w14:textId="77777777" w:rsidR="00E953F0" w:rsidRPr="00D55EEF" w:rsidRDefault="00E953F0" w:rsidP="00072ED7">
            <w:pPr>
              <w:rPr>
                <w:szCs w:val="20"/>
              </w:rPr>
            </w:pPr>
            <w:r w:rsidRPr="00D55EEF">
              <w:rPr>
                <w:szCs w:val="20"/>
              </w:rPr>
              <w:t>0.911111</w:t>
            </w:r>
          </w:p>
        </w:tc>
        <w:tc>
          <w:tcPr>
            <w:tcW w:w="1037" w:type="dxa"/>
            <w:noWrap/>
            <w:hideMark/>
          </w:tcPr>
          <w:p w14:paraId="390AEB27" w14:textId="77777777" w:rsidR="00E953F0" w:rsidRPr="00D55EEF" w:rsidRDefault="00E953F0" w:rsidP="00072ED7">
            <w:pPr>
              <w:rPr>
                <w:szCs w:val="20"/>
              </w:rPr>
            </w:pPr>
            <w:r w:rsidRPr="00D55EEF">
              <w:rPr>
                <w:szCs w:val="20"/>
              </w:rPr>
              <w:t>0.866667</w:t>
            </w:r>
          </w:p>
        </w:tc>
        <w:tc>
          <w:tcPr>
            <w:tcW w:w="938" w:type="dxa"/>
            <w:noWrap/>
            <w:hideMark/>
          </w:tcPr>
          <w:p w14:paraId="72EC1AD2" w14:textId="77777777" w:rsidR="00E953F0" w:rsidRPr="00D55EEF" w:rsidRDefault="00E953F0" w:rsidP="00072ED7">
            <w:pPr>
              <w:rPr>
                <w:szCs w:val="20"/>
              </w:rPr>
            </w:pPr>
            <w:r w:rsidRPr="00D55EEF">
              <w:rPr>
                <w:szCs w:val="20"/>
              </w:rPr>
              <w:t>0.822222</w:t>
            </w:r>
          </w:p>
        </w:tc>
        <w:tc>
          <w:tcPr>
            <w:tcW w:w="951" w:type="dxa"/>
            <w:noWrap/>
            <w:hideMark/>
          </w:tcPr>
          <w:p w14:paraId="66CDDA74" w14:textId="77777777" w:rsidR="00E953F0" w:rsidRPr="00D55EEF" w:rsidRDefault="00E953F0" w:rsidP="00072ED7">
            <w:pPr>
              <w:rPr>
                <w:szCs w:val="20"/>
              </w:rPr>
            </w:pPr>
            <w:r w:rsidRPr="00D55EEF">
              <w:rPr>
                <w:szCs w:val="20"/>
              </w:rPr>
              <w:t>0.777778</w:t>
            </w:r>
          </w:p>
        </w:tc>
        <w:tc>
          <w:tcPr>
            <w:tcW w:w="938" w:type="dxa"/>
            <w:noWrap/>
            <w:hideMark/>
          </w:tcPr>
          <w:p w14:paraId="02429133" w14:textId="77777777" w:rsidR="00E953F0" w:rsidRPr="00D55EEF" w:rsidRDefault="00E953F0" w:rsidP="00072ED7">
            <w:pPr>
              <w:rPr>
                <w:szCs w:val="20"/>
              </w:rPr>
            </w:pPr>
            <w:r w:rsidRPr="00D55EEF">
              <w:rPr>
                <w:szCs w:val="20"/>
              </w:rPr>
              <w:t>0.733333</w:t>
            </w:r>
          </w:p>
        </w:tc>
        <w:tc>
          <w:tcPr>
            <w:tcW w:w="938" w:type="dxa"/>
            <w:noWrap/>
            <w:hideMark/>
          </w:tcPr>
          <w:p w14:paraId="4EC90B12" w14:textId="77777777" w:rsidR="00E953F0" w:rsidRPr="00D55EEF" w:rsidRDefault="00E953F0" w:rsidP="00072ED7">
            <w:pPr>
              <w:rPr>
                <w:szCs w:val="20"/>
              </w:rPr>
            </w:pPr>
            <w:r w:rsidRPr="00D55EEF">
              <w:rPr>
                <w:szCs w:val="20"/>
              </w:rPr>
              <w:t>0.688889</w:t>
            </w:r>
          </w:p>
        </w:tc>
        <w:tc>
          <w:tcPr>
            <w:tcW w:w="938" w:type="dxa"/>
            <w:noWrap/>
            <w:hideMark/>
          </w:tcPr>
          <w:p w14:paraId="11BA9E91" w14:textId="77777777" w:rsidR="00E953F0" w:rsidRPr="00D55EEF" w:rsidRDefault="00E953F0" w:rsidP="00072ED7">
            <w:pPr>
              <w:rPr>
                <w:szCs w:val="20"/>
              </w:rPr>
            </w:pPr>
            <w:r w:rsidRPr="00D55EEF">
              <w:rPr>
                <w:szCs w:val="20"/>
              </w:rPr>
              <w:t>0.644444</w:t>
            </w:r>
          </w:p>
        </w:tc>
      </w:tr>
      <w:tr w:rsidR="00E953F0" w:rsidRPr="00D62086" w14:paraId="7DB4239E" w14:textId="77777777" w:rsidTr="00E953F0">
        <w:trPr>
          <w:trHeight w:val="297"/>
        </w:trPr>
        <w:tc>
          <w:tcPr>
            <w:tcW w:w="1006" w:type="dxa"/>
            <w:noWrap/>
          </w:tcPr>
          <w:p w14:paraId="266DF558" w14:textId="77777777" w:rsidR="00E953F0" w:rsidRDefault="00E953F0" w:rsidP="00072ED7">
            <w:pPr>
              <w:rPr>
                <w:b/>
                <w:bCs/>
              </w:rPr>
            </w:pPr>
            <w:r>
              <w:rPr>
                <w:b/>
                <w:bCs/>
              </w:rPr>
              <w:t>Adjusted</w:t>
            </w:r>
          </w:p>
        </w:tc>
        <w:tc>
          <w:tcPr>
            <w:tcW w:w="891" w:type="dxa"/>
          </w:tcPr>
          <w:p w14:paraId="7CC0B62B" w14:textId="512E3761" w:rsidR="00E953F0" w:rsidRPr="00D55EEF" w:rsidRDefault="00E953F0" w:rsidP="00072ED7">
            <w:pPr>
              <w:rPr>
                <w:szCs w:val="20"/>
              </w:rPr>
            </w:pPr>
            <w:r>
              <w:rPr>
                <w:szCs w:val="20"/>
              </w:rPr>
              <w:t>1</w:t>
            </w:r>
          </w:p>
        </w:tc>
        <w:tc>
          <w:tcPr>
            <w:tcW w:w="864" w:type="dxa"/>
            <w:noWrap/>
          </w:tcPr>
          <w:p w14:paraId="6369ECD6" w14:textId="17E30EEF" w:rsidR="00E953F0" w:rsidRPr="00D55EEF" w:rsidRDefault="00E953F0" w:rsidP="00072ED7">
            <w:pPr>
              <w:rPr>
                <w:szCs w:val="20"/>
              </w:rPr>
            </w:pPr>
            <w:r w:rsidRPr="00D55EEF">
              <w:rPr>
                <w:szCs w:val="20"/>
              </w:rPr>
              <w:t>0</w:t>
            </w:r>
          </w:p>
        </w:tc>
        <w:tc>
          <w:tcPr>
            <w:tcW w:w="951" w:type="dxa"/>
            <w:noWrap/>
          </w:tcPr>
          <w:p w14:paraId="71AFAC99" w14:textId="050FC9FF" w:rsidR="00E953F0" w:rsidRPr="00D55EEF" w:rsidRDefault="00E953F0" w:rsidP="00072ED7">
            <w:pPr>
              <w:rPr>
                <w:szCs w:val="20"/>
              </w:rPr>
            </w:pPr>
            <w:r w:rsidRPr="00D55EEF">
              <w:rPr>
                <w:szCs w:val="20"/>
              </w:rPr>
              <w:t>0</w:t>
            </w:r>
          </w:p>
        </w:tc>
        <w:tc>
          <w:tcPr>
            <w:tcW w:w="1037" w:type="dxa"/>
            <w:noWrap/>
          </w:tcPr>
          <w:p w14:paraId="7B7D6822" w14:textId="77777777" w:rsidR="00E953F0" w:rsidRPr="00D55EEF" w:rsidRDefault="00E953F0" w:rsidP="00072ED7">
            <w:pPr>
              <w:rPr>
                <w:szCs w:val="20"/>
              </w:rPr>
            </w:pPr>
            <w:r w:rsidRPr="00D55EEF">
              <w:rPr>
                <w:szCs w:val="20"/>
              </w:rPr>
              <w:t>0</w:t>
            </w:r>
          </w:p>
        </w:tc>
        <w:tc>
          <w:tcPr>
            <w:tcW w:w="938" w:type="dxa"/>
            <w:noWrap/>
          </w:tcPr>
          <w:p w14:paraId="1510D89D" w14:textId="77777777" w:rsidR="00E953F0" w:rsidRPr="00D55EEF" w:rsidRDefault="00E953F0" w:rsidP="00072ED7">
            <w:pPr>
              <w:rPr>
                <w:szCs w:val="20"/>
              </w:rPr>
            </w:pPr>
            <w:r w:rsidRPr="00D55EEF">
              <w:rPr>
                <w:szCs w:val="20"/>
              </w:rPr>
              <w:t>0</w:t>
            </w:r>
          </w:p>
        </w:tc>
        <w:tc>
          <w:tcPr>
            <w:tcW w:w="951" w:type="dxa"/>
            <w:noWrap/>
          </w:tcPr>
          <w:p w14:paraId="4252C70B" w14:textId="77777777" w:rsidR="00E953F0" w:rsidRPr="00D55EEF" w:rsidRDefault="00E953F0" w:rsidP="00072ED7">
            <w:pPr>
              <w:rPr>
                <w:szCs w:val="20"/>
              </w:rPr>
            </w:pPr>
            <w:r w:rsidRPr="00D55EEF">
              <w:rPr>
                <w:szCs w:val="20"/>
              </w:rPr>
              <w:t>0</w:t>
            </w:r>
          </w:p>
        </w:tc>
        <w:tc>
          <w:tcPr>
            <w:tcW w:w="938" w:type="dxa"/>
            <w:noWrap/>
          </w:tcPr>
          <w:p w14:paraId="7CAAB9D3" w14:textId="77777777" w:rsidR="00E953F0" w:rsidRPr="00D55EEF" w:rsidRDefault="00E953F0" w:rsidP="00072ED7">
            <w:pPr>
              <w:rPr>
                <w:szCs w:val="20"/>
              </w:rPr>
            </w:pPr>
            <w:r w:rsidRPr="00D55EEF">
              <w:rPr>
                <w:szCs w:val="20"/>
              </w:rPr>
              <w:t>0</w:t>
            </w:r>
          </w:p>
        </w:tc>
        <w:tc>
          <w:tcPr>
            <w:tcW w:w="938" w:type="dxa"/>
            <w:noWrap/>
          </w:tcPr>
          <w:p w14:paraId="3CA7C2C6" w14:textId="77777777" w:rsidR="00E953F0" w:rsidRPr="00D55EEF" w:rsidRDefault="00E953F0" w:rsidP="00072ED7">
            <w:pPr>
              <w:rPr>
                <w:szCs w:val="20"/>
              </w:rPr>
            </w:pPr>
            <w:r w:rsidRPr="00D55EEF">
              <w:rPr>
                <w:szCs w:val="20"/>
              </w:rPr>
              <w:t>0</w:t>
            </w:r>
          </w:p>
        </w:tc>
        <w:tc>
          <w:tcPr>
            <w:tcW w:w="938" w:type="dxa"/>
            <w:noWrap/>
          </w:tcPr>
          <w:p w14:paraId="0AE7E7CC" w14:textId="77777777" w:rsidR="00E953F0" w:rsidRPr="00D55EEF" w:rsidRDefault="00E953F0" w:rsidP="00072ED7">
            <w:pPr>
              <w:rPr>
                <w:szCs w:val="20"/>
              </w:rPr>
            </w:pPr>
            <w:r w:rsidRPr="00D55EEF">
              <w:rPr>
                <w:szCs w:val="20"/>
              </w:rPr>
              <w:t>0</w:t>
            </w:r>
          </w:p>
        </w:tc>
      </w:tr>
    </w:tbl>
    <w:p w14:paraId="02C7728B" w14:textId="77777777" w:rsidR="00E8474E" w:rsidRDefault="00E8474E" w:rsidP="00E8474E"/>
    <w:p w14:paraId="3881E1A3" w14:textId="77777777" w:rsidR="00E8474E" w:rsidRDefault="00E8474E" w:rsidP="00E8474E">
      <w:r>
        <w:t>Coal share weights</w:t>
      </w:r>
    </w:p>
    <w:tbl>
      <w:tblPr>
        <w:tblStyle w:val="TableGrid"/>
        <w:tblW w:w="9515" w:type="dxa"/>
        <w:tblLook w:val="04A0" w:firstRow="1" w:lastRow="0" w:firstColumn="1" w:lastColumn="0" w:noHBand="0" w:noVBand="1"/>
      </w:tblPr>
      <w:tblGrid>
        <w:gridCol w:w="968"/>
        <w:gridCol w:w="1179"/>
        <w:gridCol w:w="977"/>
        <w:gridCol w:w="977"/>
        <w:gridCol w:w="929"/>
        <w:gridCol w:w="977"/>
        <w:gridCol w:w="977"/>
        <w:gridCol w:w="977"/>
        <w:gridCol w:w="977"/>
        <w:gridCol w:w="977"/>
      </w:tblGrid>
      <w:tr w:rsidR="003B4E7A" w:rsidRPr="00D62086" w14:paraId="6324AD8F" w14:textId="77777777" w:rsidTr="003B4E7A">
        <w:trPr>
          <w:trHeight w:val="307"/>
        </w:trPr>
        <w:tc>
          <w:tcPr>
            <w:tcW w:w="968" w:type="dxa"/>
            <w:noWrap/>
            <w:hideMark/>
          </w:tcPr>
          <w:p w14:paraId="69BA0B52" w14:textId="77777777" w:rsidR="003B4E7A" w:rsidRPr="00D62086" w:rsidRDefault="003B4E7A" w:rsidP="00072ED7">
            <w:pPr>
              <w:rPr>
                <w:b/>
                <w:bCs/>
              </w:rPr>
            </w:pPr>
          </w:p>
        </w:tc>
        <w:tc>
          <w:tcPr>
            <w:tcW w:w="1085" w:type="dxa"/>
          </w:tcPr>
          <w:p w14:paraId="45A2F2DA" w14:textId="74F3BF0F" w:rsidR="003B4E7A" w:rsidRPr="00D62086" w:rsidRDefault="003B4E7A" w:rsidP="00072ED7">
            <w:pPr>
              <w:rPr>
                <w:b/>
                <w:bCs/>
              </w:rPr>
            </w:pPr>
            <w:r>
              <w:rPr>
                <w:b/>
                <w:bCs/>
              </w:rPr>
              <w:t>2010</w:t>
            </w:r>
          </w:p>
        </w:tc>
        <w:tc>
          <w:tcPr>
            <w:tcW w:w="959" w:type="dxa"/>
            <w:noWrap/>
            <w:hideMark/>
          </w:tcPr>
          <w:p w14:paraId="21514938" w14:textId="30A85A74" w:rsidR="003B4E7A" w:rsidRPr="00D62086" w:rsidRDefault="003B4E7A" w:rsidP="00072ED7">
            <w:pPr>
              <w:rPr>
                <w:b/>
                <w:bCs/>
              </w:rPr>
            </w:pPr>
            <w:r w:rsidRPr="00D62086">
              <w:rPr>
                <w:b/>
                <w:bCs/>
              </w:rPr>
              <w:t>2015</w:t>
            </w:r>
          </w:p>
        </w:tc>
        <w:tc>
          <w:tcPr>
            <w:tcW w:w="929" w:type="dxa"/>
            <w:noWrap/>
            <w:hideMark/>
          </w:tcPr>
          <w:p w14:paraId="4672A98F" w14:textId="77777777" w:rsidR="003B4E7A" w:rsidRPr="00D62086" w:rsidRDefault="003B4E7A" w:rsidP="00072ED7">
            <w:pPr>
              <w:rPr>
                <w:b/>
                <w:bCs/>
              </w:rPr>
            </w:pPr>
            <w:r w:rsidRPr="00D62086">
              <w:rPr>
                <w:b/>
                <w:bCs/>
              </w:rPr>
              <w:t>2020</w:t>
            </w:r>
          </w:p>
        </w:tc>
        <w:tc>
          <w:tcPr>
            <w:tcW w:w="929" w:type="dxa"/>
            <w:noWrap/>
            <w:hideMark/>
          </w:tcPr>
          <w:p w14:paraId="37DF9FFA" w14:textId="77777777" w:rsidR="003B4E7A" w:rsidRPr="00D62086" w:rsidRDefault="003B4E7A" w:rsidP="00072ED7">
            <w:pPr>
              <w:rPr>
                <w:b/>
                <w:bCs/>
              </w:rPr>
            </w:pPr>
            <w:r w:rsidRPr="00D62086">
              <w:rPr>
                <w:b/>
                <w:bCs/>
              </w:rPr>
              <w:t>2025</w:t>
            </w:r>
          </w:p>
        </w:tc>
        <w:tc>
          <w:tcPr>
            <w:tcW w:w="929" w:type="dxa"/>
            <w:noWrap/>
            <w:hideMark/>
          </w:tcPr>
          <w:p w14:paraId="1909092C" w14:textId="77777777" w:rsidR="003B4E7A" w:rsidRPr="00D62086" w:rsidRDefault="003B4E7A" w:rsidP="00072ED7">
            <w:pPr>
              <w:rPr>
                <w:b/>
                <w:bCs/>
              </w:rPr>
            </w:pPr>
            <w:r w:rsidRPr="00D62086">
              <w:rPr>
                <w:b/>
                <w:bCs/>
              </w:rPr>
              <w:t>2030</w:t>
            </w:r>
          </w:p>
        </w:tc>
        <w:tc>
          <w:tcPr>
            <w:tcW w:w="929" w:type="dxa"/>
            <w:noWrap/>
            <w:hideMark/>
          </w:tcPr>
          <w:p w14:paraId="0AB19E2D" w14:textId="77777777" w:rsidR="003B4E7A" w:rsidRPr="00D62086" w:rsidRDefault="003B4E7A" w:rsidP="00072ED7">
            <w:pPr>
              <w:rPr>
                <w:b/>
                <w:bCs/>
              </w:rPr>
            </w:pPr>
            <w:r w:rsidRPr="00D62086">
              <w:rPr>
                <w:b/>
                <w:bCs/>
              </w:rPr>
              <w:t>2035</w:t>
            </w:r>
          </w:p>
        </w:tc>
        <w:tc>
          <w:tcPr>
            <w:tcW w:w="929" w:type="dxa"/>
            <w:noWrap/>
            <w:hideMark/>
          </w:tcPr>
          <w:p w14:paraId="5B0DD8DF" w14:textId="77777777" w:rsidR="003B4E7A" w:rsidRPr="00D62086" w:rsidRDefault="003B4E7A" w:rsidP="00072ED7">
            <w:pPr>
              <w:rPr>
                <w:b/>
                <w:bCs/>
              </w:rPr>
            </w:pPr>
            <w:r w:rsidRPr="00D62086">
              <w:rPr>
                <w:b/>
                <w:bCs/>
              </w:rPr>
              <w:t>2040</w:t>
            </w:r>
          </w:p>
        </w:tc>
        <w:tc>
          <w:tcPr>
            <w:tcW w:w="929" w:type="dxa"/>
            <w:noWrap/>
            <w:hideMark/>
          </w:tcPr>
          <w:p w14:paraId="3D45C984" w14:textId="77777777" w:rsidR="003B4E7A" w:rsidRPr="00D62086" w:rsidRDefault="003B4E7A" w:rsidP="00072ED7">
            <w:pPr>
              <w:rPr>
                <w:b/>
                <w:bCs/>
              </w:rPr>
            </w:pPr>
            <w:r w:rsidRPr="00D62086">
              <w:rPr>
                <w:b/>
                <w:bCs/>
              </w:rPr>
              <w:t>2045</w:t>
            </w:r>
          </w:p>
        </w:tc>
        <w:tc>
          <w:tcPr>
            <w:tcW w:w="929" w:type="dxa"/>
            <w:noWrap/>
            <w:hideMark/>
          </w:tcPr>
          <w:p w14:paraId="39509303" w14:textId="77777777" w:rsidR="003B4E7A" w:rsidRPr="00D62086" w:rsidRDefault="003B4E7A" w:rsidP="00072ED7">
            <w:pPr>
              <w:rPr>
                <w:b/>
                <w:bCs/>
              </w:rPr>
            </w:pPr>
            <w:r w:rsidRPr="00D62086">
              <w:rPr>
                <w:b/>
                <w:bCs/>
              </w:rPr>
              <w:t>2050</w:t>
            </w:r>
          </w:p>
        </w:tc>
      </w:tr>
      <w:tr w:rsidR="003B4E7A" w:rsidRPr="00D62086" w14:paraId="3F08BDB2" w14:textId="77777777" w:rsidTr="003B4E7A">
        <w:trPr>
          <w:trHeight w:val="307"/>
        </w:trPr>
        <w:tc>
          <w:tcPr>
            <w:tcW w:w="968" w:type="dxa"/>
            <w:noWrap/>
            <w:hideMark/>
          </w:tcPr>
          <w:p w14:paraId="11232E21" w14:textId="77777777" w:rsidR="003B4E7A" w:rsidRPr="00D62086" w:rsidRDefault="003B4E7A" w:rsidP="00072ED7">
            <w:pPr>
              <w:rPr>
                <w:b/>
                <w:bCs/>
              </w:rPr>
            </w:pPr>
            <w:r>
              <w:rPr>
                <w:b/>
                <w:bCs/>
              </w:rPr>
              <w:t>Default</w:t>
            </w:r>
          </w:p>
        </w:tc>
        <w:tc>
          <w:tcPr>
            <w:tcW w:w="1085" w:type="dxa"/>
          </w:tcPr>
          <w:p w14:paraId="419998D7" w14:textId="78C47123" w:rsidR="003B4E7A" w:rsidRPr="00D55EEF" w:rsidRDefault="003B4E7A" w:rsidP="00072ED7">
            <w:pPr>
              <w:rPr>
                <w:szCs w:val="20"/>
              </w:rPr>
            </w:pPr>
            <w:r w:rsidRPr="003B4E7A">
              <w:rPr>
                <w:szCs w:val="20"/>
              </w:rPr>
              <w:t>0.00081317</w:t>
            </w:r>
          </w:p>
        </w:tc>
        <w:tc>
          <w:tcPr>
            <w:tcW w:w="959" w:type="dxa"/>
            <w:noWrap/>
            <w:hideMark/>
          </w:tcPr>
          <w:p w14:paraId="0DAD600A" w14:textId="174B5F74" w:rsidR="003B4E7A" w:rsidRPr="00D55EEF" w:rsidRDefault="003B4E7A" w:rsidP="00072ED7">
            <w:pPr>
              <w:rPr>
                <w:szCs w:val="20"/>
              </w:rPr>
            </w:pPr>
            <w:r w:rsidRPr="00D55EEF">
              <w:rPr>
                <w:szCs w:val="20"/>
              </w:rPr>
              <w:t>0.0085</w:t>
            </w:r>
            <w:r>
              <w:rPr>
                <w:szCs w:val="20"/>
              </w:rPr>
              <w:t>6</w:t>
            </w:r>
          </w:p>
        </w:tc>
        <w:tc>
          <w:tcPr>
            <w:tcW w:w="929" w:type="dxa"/>
            <w:noWrap/>
            <w:hideMark/>
          </w:tcPr>
          <w:p w14:paraId="4F4A0E03" w14:textId="77777777" w:rsidR="003B4E7A" w:rsidRPr="00D55EEF" w:rsidRDefault="003B4E7A" w:rsidP="00072ED7">
            <w:pPr>
              <w:rPr>
                <w:szCs w:val="20"/>
              </w:rPr>
            </w:pPr>
            <w:r w:rsidRPr="00D55EEF">
              <w:rPr>
                <w:szCs w:val="20"/>
              </w:rPr>
              <w:t>0.010038</w:t>
            </w:r>
          </w:p>
        </w:tc>
        <w:tc>
          <w:tcPr>
            <w:tcW w:w="929" w:type="dxa"/>
            <w:noWrap/>
            <w:hideMark/>
          </w:tcPr>
          <w:p w14:paraId="670873A3" w14:textId="77777777" w:rsidR="003B4E7A" w:rsidRPr="00D55EEF" w:rsidRDefault="003B4E7A" w:rsidP="00072ED7">
            <w:pPr>
              <w:rPr>
                <w:szCs w:val="20"/>
              </w:rPr>
            </w:pPr>
            <w:r w:rsidRPr="00D55EEF">
              <w:rPr>
                <w:szCs w:val="20"/>
              </w:rPr>
              <w:t>0.01179</w:t>
            </w:r>
          </w:p>
        </w:tc>
        <w:tc>
          <w:tcPr>
            <w:tcW w:w="929" w:type="dxa"/>
            <w:noWrap/>
            <w:hideMark/>
          </w:tcPr>
          <w:p w14:paraId="4A49194B" w14:textId="77777777" w:rsidR="003B4E7A" w:rsidRPr="00D55EEF" w:rsidRDefault="003B4E7A" w:rsidP="00072ED7">
            <w:pPr>
              <w:rPr>
                <w:szCs w:val="20"/>
              </w:rPr>
            </w:pPr>
            <w:r w:rsidRPr="00D55EEF">
              <w:rPr>
                <w:szCs w:val="20"/>
              </w:rPr>
              <w:t>0.013864</w:t>
            </w:r>
          </w:p>
        </w:tc>
        <w:tc>
          <w:tcPr>
            <w:tcW w:w="929" w:type="dxa"/>
            <w:noWrap/>
            <w:hideMark/>
          </w:tcPr>
          <w:p w14:paraId="715C2D5B" w14:textId="77777777" w:rsidR="003B4E7A" w:rsidRPr="00D55EEF" w:rsidRDefault="003B4E7A" w:rsidP="00072ED7">
            <w:pPr>
              <w:rPr>
                <w:szCs w:val="20"/>
              </w:rPr>
            </w:pPr>
            <w:r w:rsidRPr="00D55EEF">
              <w:rPr>
                <w:szCs w:val="20"/>
              </w:rPr>
              <w:t>0.016317</w:t>
            </w:r>
          </w:p>
        </w:tc>
        <w:tc>
          <w:tcPr>
            <w:tcW w:w="929" w:type="dxa"/>
            <w:noWrap/>
            <w:hideMark/>
          </w:tcPr>
          <w:p w14:paraId="7844F776" w14:textId="77777777" w:rsidR="003B4E7A" w:rsidRPr="00D55EEF" w:rsidRDefault="003B4E7A" w:rsidP="00072ED7">
            <w:pPr>
              <w:rPr>
                <w:szCs w:val="20"/>
              </w:rPr>
            </w:pPr>
            <w:r w:rsidRPr="00D55EEF">
              <w:rPr>
                <w:szCs w:val="20"/>
              </w:rPr>
              <w:t>0.019215</w:t>
            </w:r>
          </w:p>
        </w:tc>
        <w:tc>
          <w:tcPr>
            <w:tcW w:w="929" w:type="dxa"/>
            <w:noWrap/>
            <w:hideMark/>
          </w:tcPr>
          <w:p w14:paraId="08D6705E" w14:textId="77777777" w:rsidR="003B4E7A" w:rsidRPr="00D55EEF" w:rsidRDefault="003B4E7A" w:rsidP="00072ED7">
            <w:pPr>
              <w:rPr>
                <w:szCs w:val="20"/>
              </w:rPr>
            </w:pPr>
            <w:r w:rsidRPr="00D55EEF">
              <w:rPr>
                <w:szCs w:val="20"/>
              </w:rPr>
              <w:t>0.022637</w:t>
            </w:r>
          </w:p>
        </w:tc>
        <w:tc>
          <w:tcPr>
            <w:tcW w:w="929" w:type="dxa"/>
            <w:noWrap/>
            <w:hideMark/>
          </w:tcPr>
          <w:p w14:paraId="25A17B6D" w14:textId="77777777" w:rsidR="003B4E7A" w:rsidRPr="00D55EEF" w:rsidRDefault="003B4E7A" w:rsidP="00072ED7">
            <w:pPr>
              <w:rPr>
                <w:szCs w:val="20"/>
              </w:rPr>
            </w:pPr>
            <w:r w:rsidRPr="00D55EEF">
              <w:rPr>
                <w:szCs w:val="20"/>
              </w:rPr>
              <w:t>0.026672</w:t>
            </w:r>
          </w:p>
        </w:tc>
      </w:tr>
      <w:tr w:rsidR="003B4E7A" w:rsidRPr="00D62086" w14:paraId="6B106CE7" w14:textId="77777777" w:rsidTr="003B4E7A">
        <w:trPr>
          <w:trHeight w:val="307"/>
        </w:trPr>
        <w:tc>
          <w:tcPr>
            <w:tcW w:w="968" w:type="dxa"/>
            <w:noWrap/>
          </w:tcPr>
          <w:p w14:paraId="4D6218E0" w14:textId="77777777" w:rsidR="003B4E7A" w:rsidRDefault="003B4E7A" w:rsidP="00072ED7">
            <w:pPr>
              <w:rPr>
                <w:b/>
                <w:bCs/>
              </w:rPr>
            </w:pPr>
            <w:r>
              <w:rPr>
                <w:b/>
                <w:bCs/>
              </w:rPr>
              <w:t>Adjusted</w:t>
            </w:r>
          </w:p>
        </w:tc>
        <w:tc>
          <w:tcPr>
            <w:tcW w:w="1085" w:type="dxa"/>
          </w:tcPr>
          <w:p w14:paraId="7BCF4499" w14:textId="466647BC" w:rsidR="003B4E7A" w:rsidRPr="00D55EEF" w:rsidRDefault="003B4E7A" w:rsidP="00072ED7">
            <w:pPr>
              <w:rPr>
                <w:szCs w:val="20"/>
              </w:rPr>
            </w:pPr>
            <w:r w:rsidRPr="003B4E7A">
              <w:rPr>
                <w:szCs w:val="20"/>
              </w:rPr>
              <w:t>0.00081317</w:t>
            </w:r>
          </w:p>
        </w:tc>
        <w:tc>
          <w:tcPr>
            <w:tcW w:w="959" w:type="dxa"/>
            <w:noWrap/>
          </w:tcPr>
          <w:p w14:paraId="47612097" w14:textId="169CC642" w:rsidR="003B4E7A" w:rsidRPr="00D55EEF" w:rsidRDefault="003B4E7A" w:rsidP="00072ED7">
            <w:pPr>
              <w:rPr>
                <w:szCs w:val="20"/>
              </w:rPr>
            </w:pPr>
            <w:r w:rsidRPr="003B4E7A">
              <w:rPr>
                <w:szCs w:val="20"/>
              </w:rPr>
              <w:t>0.250407</w:t>
            </w:r>
          </w:p>
        </w:tc>
        <w:tc>
          <w:tcPr>
            <w:tcW w:w="929" w:type="dxa"/>
            <w:noWrap/>
          </w:tcPr>
          <w:p w14:paraId="742C2B2D" w14:textId="5397F12D" w:rsidR="003B4E7A" w:rsidRPr="00D55EEF" w:rsidRDefault="003B4E7A" w:rsidP="00072ED7">
            <w:pPr>
              <w:rPr>
                <w:szCs w:val="20"/>
              </w:rPr>
            </w:pPr>
            <w:r w:rsidRPr="003B4E7A">
              <w:rPr>
                <w:szCs w:val="20"/>
              </w:rPr>
              <w:t>0.15</w:t>
            </w:r>
          </w:p>
        </w:tc>
        <w:tc>
          <w:tcPr>
            <w:tcW w:w="929" w:type="dxa"/>
            <w:noWrap/>
          </w:tcPr>
          <w:p w14:paraId="5D8153E2" w14:textId="3D2E6435" w:rsidR="003B4E7A" w:rsidRPr="00D55EEF" w:rsidRDefault="003B4E7A" w:rsidP="00072ED7">
            <w:pPr>
              <w:rPr>
                <w:szCs w:val="20"/>
              </w:rPr>
            </w:pPr>
            <w:r w:rsidRPr="00D55EEF">
              <w:rPr>
                <w:szCs w:val="20"/>
              </w:rPr>
              <w:t>0.</w:t>
            </w:r>
            <w:r>
              <w:rPr>
                <w:szCs w:val="20"/>
              </w:rPr>
              <w:t>25</w:t>
            </w:r>
          </w:p>
        </w:tc>
        <w:tc>
          <w:tcPr>
            <w:tcW w:w="929" w:type="dxa"/>
            <w:noWrap/>
          </w:tcPr>
          <w:p w14:paraId="457BECBA" w14:textId="6DDB238F" w:rsidR="003B4E7A" w:rsidRPr="00D55EEF" w:rsidRDefault="003B4E7A" w:rsidP="00072ED7">
            <w:pPr>
              <w:rPr>
                <w:szCs w:val="20"/>
              </w:rPr>
            </w:pPr>
            <w:r w:rsidRPr="00D55EEF">
              <w:rPr>
                <w:szCs w:val="20"/>
              </w:rPr>
              <w:t>0.</w:t>
            </w:r>
            <w:r>
              <w:rPr>
                <w:szCs w:val="20"/>
              </w:rPr>
              <w:t>5</w:t>
            </w:r>
          </w:p>
        </w:tc>
        <w:tc>
          <w:tcPr>
            <w:tcW w:w="929" w:type="dxa"/>
            <w:noWrap/>
          </w:tcPr>
          <w:p w14:paraId="3E357D6D" w14:textId="38CB668E" w:rsidR="003B4E7A" w:rsidRPr="00D55EEF" w:rsidRDefault="003B4E7A" w:rsidP="00072ED7">
            <w:pPr>
              <w:rPr>
                <w:szCs w:val="20"/>
              </w:rPr>
            </w:pPr>
            <w:r w:rsidRPr="00D55EEF">
              <w:rPr>
                <w:szCs w:val="20"/>
              </w:rPr>
              <w:t>0.</w:t>
            </w:r>
            <w:r>
              <w:rPr>
                <w:szCs w:val="20"/>
              </w:rPr>
              <w:t>7</w:t>
            </w:r>
          </w:p>
        </w:tc>
        <w:tc>
          <w:tcPr>
            <w:tcW w:w="929" w:type="dxa"/>
            <w:noWrap/>
          </w:tcPr>
          <w:p w14:paraId="2519A0FB" w14:textId="13292FC6" w:rsidR="003B4E7A" w:rsidRPr="00D55EEF" w:rsidRDefault="003B4E7A" w:rsidP="00072ED7">
            <w:pPr>
              <w:rPr>
                <w:szCs w:val="20"/>
              </w:rPr>
            </w:pPr>
            <w:r w:rsidRPr="00D55EEF">
              <w:rPr>
                <w:szCs w:val="20"/>
              </w:rPr>
              <w:t>0.</w:t>
            </w:r>
            <w:r>
              <w:rPr>
                <w:szCs w:val="20"/>
              </w:rPr>
              <w:t>8</w:t>
            </w:r>
          </w:p>
        </w:tc>
        <w:tc>
          <w:tcPr>
            <w:tcW w:w="929" w:type="dxa"/>
            <w:noWrap/>
          </w:tcPr>
          <w:p w14:paraId="6341839D" w14:textId="487887E2" w:rsidR="003B4E7A" w:rsidRPr="00D55EEF" w:rsidRDefault="003B4E7A" w:rsidP="00072ED7">
            <w:pPr>
              <w:rPr>
                <w:szCs w:val="20"/>
              </w:rPr>
            </w:pPr>
            <w:r w:rsidRPr="00D55EEF">
              <w:rPr>
                <w:szCs w:val="20"/>
              </w:rPr>
              <w:t>0.</w:t>
            </w:r>
            <w:r>
              <w:rPr>
                <w:szCs w:val="20"/>
              </w:rPr>
              <w:t>7</w:t>
            </w:r>
          </w:p>
        </w:tc>
        <w:tc>
          <w:tcPr>
            <w:tcW w:w="929" w:type="dxa"/>
            <w:noWrap/>
          </w:tcPr>
          <w:p w14:paraId="63631458" w14:textId="05D9E6A4" w:rsidR="003B4E7A" w:rsidRPr="00D55EEF" w:rsidRDefault="003B4E7A" w:rsidP="00072ED7">
            <w:pPr>
              <w:rPr>
                <w:szCs w:val="20"/>
              </w:rPr>
            </w:pPr>
            <w:r w:rsidRPr="00D55EEF">
              <w:rPr>
                <w:szCs w:val="20"/>
              </w:rPr>
              <w:t>0.</w:t>
            </w:r>
            <w:r>
              <w:rPr>
                <w:szCs w:val="20"/>
              </w:rPr>
              <w:t>6</w:t>
            </w:r>
          </w:p>
        </w:tc>
      </w:tr>
    </w:tbl>
    <w:p w14:paraId="3E308B73" w14:textId="77777777" w:rsidR="00E8474E" w:rsidRDefault="00E8474E" w:rsidP="00E8474E">
      <w:pPr>
        <w:pStyle w:val="ListParagraph"/>
        <w:ind w:left="432"/>
      </w:pPr>
    </w:p>
    <w:p w14:paraId="17425C39" w14:textId="77777777" w:rsidR="00E8474E" w:rsidRDefault="00E8474E" w:rsidP="00622FA7">
      <w:pPr>
        <w:pStyle w:val="Heading3"/>
      </w:pPr>
      <w:bookmarkStart w:id="21" w:name="_Toc35524383"/>
      <w:r>
        <w:t>Hydropower</w:t>
      </w:r>
      <w:bookmarkEnd w:id="21"/>
    </w:p>
    <w:p w14:paraId="67D8A9CE" w14:textId="77777777" w:rsidR="00E8474E" w:rsidRDefault="00E8474E" w:rsidP="00E8474E">
      <w:r>
        <w:t>Hydropower electric generation in GCAM is given as fixed output. We base hydro generation for 2020-2040 on the hydro generation projections given in the IGCEP. From 2040-2050, we assume constant linear increase in hydro generation at the 2020-2040 average rate. We hold hydro generation constant beyond 2050, as the analysis for this project only goes through 2050.</w:t>
      </w:r>
    </w:p>
    <w:p w14:paraId="7DF73F64" w14:textId="77777777" w:rsidR="00E8474E" w:rsidRDefault="00E8474E" w:rsidP="00E8474E">
      <w:r>
        <w:t>Pakistan hydro generation (EJ):</w:t>
      </w:r>
    </w:p>
    <w:tbl>
      <w:tblPr>
        <w:tblStyle w:val="TableGrid"/>
        <w:tblW w:w="9871" w:type="dxa"/>
        <w:tblLook w:val="04A0" w:firstRow="1" w:lastRow="0" w:firstColumn="1" w:lastColumn="0" w:noHBand="0" w:noVBand="1"/>
      </w:tblPr>
      <w:tblGrid>
        <w:gridCol w:w="1079"/>
        <w:gridCol w:w="1099"/>
        <w:gridCol w:w="1099"/>
        <w:gridCol w:w="1099"/>
        <w:gridCol w:w="1099"/>
        <w:gridCol w:w="1099"/>
        <w:gridCol w:w="1099"/>
        <w:gridCol w:w="1099"/>
        <w:gridCol w:w="1099"/>
      </w:tblGrid>
      <w:tr w:rsidR="00E8474E" w:rsidRPr="002C3B67" w14:paraId="4A27026D" w14:textId="77777777" w:rsidTr="00072ED7">
        <w:trPr>
          <w:trHeight w:val="328"/>
        </w:trPr>
        <w:tc>
          <w:tcPr>
            <w:tcW w:w="1079" w:type="dxa"/>
          </w:tcPr>
          <w:p w14:paraId="1147CD53" w14:textId="77777777" w:rsidR="00E8474E" w:rsidRPr="002C3B67" w:rsidRDefault="00E8474E" w:rsidP="00072ED7">
            <w:pPr>
              <w:rPr>
                <w:b/>
                <w:bCs/>
              </w:rPr>
            </w:pPr>
          </w:p>
        </w:tc>
        <w:tc>
          <w:tcPr>
            <w:tcW w:w="1099" w:type="dxa"/>
          </w:tcPr>
          <w:p w14:paraId="0A9CB582" w14:textId="77777777" w:rsidR="00E8474E" w:rsidRPr="002C3B67" w:rsidRDefault="00E8474E" w:rsidP="00072ED7">
            <w:pPr>
              <w:rPr>
                <w:b/>
                <w:bCs/>
              </w:rPr>
            </w:pPr>
            <w:r>
              <w:rPr>
                <w:b/>
                <w:bCs/>
              </w:rPr>
              <w:t>2015</w:t>
            </w:r>
          </w:p>
        </w:tc>
        <w:tc>
          <w:tcPr>
            <w:tcW w:w="1099" w:type="dxa"/>
            <w:noWrap/>
            <w:hideMark/>
          </w:tcPr>
          <w:p w14:paraId="38EBF33A" w14:textId="77777777" w:rsidR="00E8474E" w:rsidRPr="002C3B67" w:rsidRDefault="00E8474E" w:rsidP="00072ED7">
            <w:pPr>
              <w:rPr>
                <w:b/>
                <w:bCs/>
              </w:rPr>
            </w:pPr>
            <w:r w:rsidRPr="002C3B67">
              <w:rPr>
                <w:b/>
                <w:bCs/>
              </w:rPr>
              <w:t>2020</w:t>
            </w:r>
          </w:p>
        </w:tc>
        <w:tc>
          <w:tcPr>
            <w:tcW w:w="1099" w:type="dxa"/>
            <w:noWrap/>
            <w:hideMark/>
          </w:tcPr>
          <w:p w14:paraId="4EDEB7FC" w14:textId="77777777" w:rsidR="00E8474E" w:rsidRPr="002C3B67" w:rsidRDefault="00E8474E" w:rsidP="00072ED7">
            <w:pPr>
              <w:rPr>
                <w:b/>
                <w:bCs/>
              </w:rPr>
            </w:pPr>
            <w:r w:rsidRPr="002C3B67">
              <w:rPr>
                <w:b/>
                <w:bCs/>
              </w:rPr>
              <w:t>2025</w:t>
            </w:r>
          </w:p>
        </w:tc>
        <w:tc>
          <w:tcPr>
            <w:tcW w:w="1099" w:type="dxa"/>
            <w:noWrap/>
            <w:hideMark/>
          </w:tcPr>
          <w:p w14:paraId="51451610" w14:textId="77777777" w:rsidR="00E8474E" w:rsidRPr="002C3B67" w:rsidRDefault="00E8474E" w:rsidP="00072ED7">
            <w:pPr>
              <w:rPr>
                <w:b/>
                <w:bCs/>
              </w:rPr>
            </w:pPr>
            <w:r w:rsidRPr="002C3B67">
              <w:rPr>
                <w:b/>
                <w:bCs/>
              </w:rPr>
              <w:t>2030</w:t>
            </w:r>
          </w:p>
        </w:tc>
        <w:tc>
          <w:tcPr>
            <w:tcW w:w="1099" w:type="dxa"/>
            <w:noWrap/>
            <w:hideMark/>
          </w:tcPr>
          <w:p w14:paraId="626C43A5" w14:textId="77777777" w:rsidR="00E8474E" w:rsidRPr="002C3B67" w:rsidRDefault="00E8474E" w:rsidP="00072ED7">
            <w:pPr>
              <w:rPr>
                <w:b/>
                <w:bCs/>
              </w:rPr>
            </w:pPr>
            <w:r w:rsidRPr="002C3B67">
              <w:rPr>
                <w:b/>
                <w:bCs/>
              </w:rPr>
              <w:t>2035</w:t>
            </w:r>
          </w:p>
        </w:tc>
        <w:tc>
          <w:tcPr>
            <w:tcW w:w="1099" w:type="dxa"/>
            <w:noWrap/>
            <w:hideMark/>
          </w:tcPr>
          <w:p w14:paraId="6E6BF6FE" w14:textId="77777777" w:rsidR="00E8474E" w:rsidRPr="002C3B67" w:rsidRDefault="00E8474E" w:rsidP="00072ED7">
            <w:pPr>
              <w:rPr>
                <w:b/>
                <w:bCs/>
              </w:rPr>
            </w:pPr>
            <w:r w:rsidRPr="002C3B67">
              <w:rPr>
                <w:b/>
                <w:bCs/>
              </w:rPr>
              <w:t>2040</w:t>
            </w:r>
          </w:p>
        </w:tc>
        <w:tc>
          <w:tcPr>
            <w:tcW w:w="1099" w:type="dxa"/>
            <w:noWrap/>
            <w:hideMark/>
          </w:tcPr>
          <w:p w14:paraId="3EEF5740" w14:textId="77777777" w:rsidR="00E8474E" w:rsidRPr="002C3B67" w:rsidRDefault="00E8474E" w:rsidP="00072ED7">
            <w:pPr>
              <w:rPr>
                <w:b/>
                <w:bCs/>
              </w:rPr>
            </w:pPr>
            <w:r w:rsidRPr="002C3B67">
              <w:rPr>
                <w:b/>
                <w:bCs/>
              </w:rPr>
              <w:t>2045</w:t>
            </w:r>
          </w:p>
        </w:tc>
        <w:tc>
          <w:tcPr>
            <w:tcW w:w="1099" w:type="dxa"/>
            <w:noWrap/>
            <w:hideMark/>
          </w:tcPr>
          <w:p w14:paraId="7EF2F828" w14:textId="77777777" w:rsidR="00E8474E" w:rsidRPr="002C3B67" w:rsidRDefault="00E8474E" w:rsidP="00072ED7">
            <w:pPr>
              <w:rPr>
                <w:b/>
                <w:bCs/>
              </w:rPr>
            </w:pPr>
            <w:r w:rsidRPr="002C3B67">
              <w:rPr>
                <w:b/>
                <w:bCs/>
              </w:rPr>
              <w:t>2050</w:t>
            </w:r>
          </w:p>
        </w:tc>
      </w:tr>
      <w:tr w:rsidR="00E8474E" w:rsidRPr="00BC12E5" w14:paraId="473DE789" w14:textId="77777777" w:rsidTr="00072ED7">
        <w:trPr>
          <w:trHeight w:val="328"/>
        </w:trPr>
        <w:tc>
          <w:tcPr>
            <w:tcW w:w="1079" w:type="dxa"/>
          </w:tcPr>
          <w:p w14:paraId="5594FF04" w14:textId="77777777" w:rsidR="00E8474E" w:rsidRPr="008F6202" w:rsidRDefault="00E8474E" w:rsidP="00072ED7">
            <w:pPr>
              <w:rPr>
                <w:b/>
                <w:bCs/>
              </w:rPr>
            </w:pPr>
            <w:r w:rsidRPr="008F6202">
              <w:rPr>
                <w:b/>
                <w:bCs/>
              </w:rPr>
              <w:t>Default</w:t>
            </w:r>
          </w:p>
        </w:tc>
        <w:tc>
          <w:tcPr>
            <w:tcW w:w="1099" w:type="dxa"/>
          </w:tcPr>
          <w:p w14:paraId="50081A1D" w14:textId="77777777" w:rsidR="00E8474E" w:rsidRPr="00BC12E5" w:rsidRDefault="00E8474E" w:rsidP="00072ED7">
            <w:r w:rsidRPr="00BC12E5">
              <w:t>0.117706</w:t>
            </w:r>
          </w:p>
        </w:tc>
        <w:tc>
          <w:tcPr>
            <w:tcW w:w="1099" w:type="dxa"/>
            <w:noWrap/>
            <w:hideMark/>
          </w:tcPr>
          <w:p w14:paraId="61DEA652" w14:textId="77777777" w:rsidR="00E8474E" w:rsidRPr="00BC12E5" w:rsidRDefault="00E8474E" w:rsidP="00072ED7">
            <w:r w:rsidRPr="00BC12E5">
              <w:t>0.120892</w:t>
            </w:r>
          </w:p>
        </w:tc>
        <w:tc>
          <w:tcPr>
            <w:tcW w:w="1099" w:type="dxa"/>
            <w:noWrap/>
            <w:hideMark/>
          </w:tcPr>
          <w:p w14:paraId="359F852F" w14:textId="77777777" w:rsidR="00E8474E" w:rsidRPr="00BC12E5" w:rsidRDefault="00E8474E" w:rsidP="00072ED7">
            <w:r w:rsidRPr="00BC12E5">
              <w:t>0.124078</w:t>
            </w:r>
          </w:p>
        </w:tc>
        <w:tc>
          <w:tcPr>
            <w:tcW w:w="1099" w:type="dxa"/>
            <w:noWrap/>
            <w:hideMark/>
          </w:tcPr>
          <w:p w14:paraId="43C53D68" w14:textId="77777777" w:rsidR="00E8474E" w:rsidRPr="00BC12E5" w:rsidRDefault="00E8474E" w:rsidP="00072ED7">
            <w:r w:rsidRPr="00BC12E5">
              <w:t>0.127264</w:t>
            </w:r>
          </w:p>
        </w:tc>
        <w:tc>
          <w:tcPr>
            <w:tcW w:w="1099" w:type="dxa"/>
            <w:noWrap/>
            <w:hideMark/>
          </w:tcPr>
          <w:p w14:paraId="00D196C0" w14:textId="77777777" w:rsidR="00E8474E" w:rsidRPr="00BC12E5" w:rsidRDefault="00E8474E" w:rsidP="00072ED7">
            <w:r w:rsidRPr="00BC12E5">
              <w:t>0.13045</w:t>
            </w:r>
          </w:p>
        </w:tc>
        <w:tc>
          <w:tcPr>
            <w:tcW w:w="1099" w:type="dxa"/>
            <w:noWrap/>
            <w:hideMark/>
          </w:tcPr>
          <w:p w14:paraId="039100AC" w14:textId="77777777" w:rsidR="00E8474E" w:rsidRPr="00BC12E5" w:rsidRDefault="00E8474E" w:rsidP="00072ED7">
            <w:r w:rsidRPr="00BC12E5">
              <w:t>0.140089</w:t>
            </w:r>
          </w:p>
        </w:tc>
        <w:tc>
          <w:tcPr>
            <w:tcW w:w="1099" w:type="dxa"/>
            <w:noWrap/>
            <w:hideMark/>
          </w:tcPr>
          <w:p w14:paraId="6CD36D72" w14:textId="77777777" w:rsidR="00E8474E" w:rsidRPr="00BC12E5" w:rsidRDefault="00E8474E" w:rsidP="00072ED7">
            <w:r w:rsidRPr="00BC12E5">
              <w:t>0.149728</w:t>
            </w:r>
          </w:p>
        </w:tc>
        <w:tc>
          <w:tcPr>
            <w:tcW w:w="1099" w:type="dxa"/>
            <w:noWrap/>
            <w:hideMark/>
          </w:tcPr>
          <w:p w14:paraId="061AA523" w14:textId="77777777" w:rsidR="00E8474E" w:rsidRPr="00BC12E5" w:rsidRDefault="00E8474E" w:rsidP="00072ED7">
            <w:r w:rsidRPr="00BC12E5">
              <w:t>0.159367</w:t>
            </w:r>
          </w:p>
        </w:tc>
      </w:tr>
      <w:tr w:rsidR="00E8474E" w:rsidRPr="00BC12E5" w14:paraId="2167274B" w14:textId="77777777" w:rsidTr="00072ED7">
        <w:trPr>
          <w:trHeight w:val="328"/>
        </w:trPr>
        <w:tc>
          <w:tcPr>
            <w:tcW w:w="1079" w:type="dxa"/>
          </w:tcPr>
          <w:p w14:paraId="2CE858F9" w14:textId="77777777" w:rsidR="00E8474E" w:rsidRPr="008F6202" w:rsidRDefault="00E8474E" w:rsidP="00072ED7">
            <w:pPr>
              <w:rPr>
                <w:b/>
                <w:bCs/>
              </w:rPr>
            </w:pPr>
            <w:r>
              <w:rPr>
                <w:b/>
                <w:bCs/>
              </w:rPr>
              <w:t>Adjusted</w:t>
            </w:r>
          </w:p>
        </w:tc>
        <w:tc>
          <w:tcPr>
            <w:tcW w:w="1099" w:type="dxa"/>
          </w:tcPr>
          <w:p w14:paraId="68AA1901" w14:textId="77777777" w:rsidR="00E8474E" w:rsidRPr="00BC12E5" w:rsidRDefault="00E8474E" w:rsidP="00072ED7">
            <w:r w:rsidRPr="00BC12E5">
              <w:t>0.117706</w:t>
            </w:r>
          </w:p>
        </w:tc>
        <w:tc>
          <w:tcPr>
            <w:tcW w:w="1099" w:type="dxa"/>
            <w:noWrap/>
          </w:tcPr>
          <w:p w14:paraId="608E1F51" w14:textId="77777777" w:rsidR="00E8474E" w:rsidRPr="00BC12E5" w:rsidRDefault="00E8474E" w:rsidP="00072ED7">
            <w:r w:rsidRPr="00BC12E5">
              <w:t>0.143935</w:t>
            </w:r>
          </w:p>
        </w:tc>
        <w:tc>
          <w:tcPr>
            <w:tcW w:w="1099" w:type="dxa"/>
            <w:noWrap/>
          </w:tcPr>
          <w:p w14:paraId="47544C1A" w14:textId="77777777" w:rsidR="00E8474E" w:rsidRPr="00BC12E5" w:rsidRDefault="00E8474E" w:rsidP="00072ED7">
            <w:r w:rsidRPr="00BC12E5">
              <w:t>0.238579</w:t>
            </w:r>
          </w:p>
        </w:tc>
        <w:tc>
          <w:tcPr>
            <w:tcW w:w="1099" w:type="dxa"/>
            <w:noWrap/>
          </w:tcPr>
          <w:p w14:paraId="07F86DF2" w14:textId="77777777" w:rsidR="00E8474E" w:rsidRPr="00BC12E5" w:rsidRDefault="00E8474E" w:rsidP="00072ED7">
            <w:r w:rsidRPr="00BC12E5">
              <w:t>0.422274</w:t>
            </w:r>
          </w:p>
        </w:tc>
        <w:tc>
          <w:tcPr>
            <w:tcW w:w="1099" w:type="dxa"/>
            <w:noWrap/>
          </w:tcPr>
          <w:p w14:paraId="609E90FD" w14:textId="77777777" w:rsidR="00E8474E" w:rsidRPr="00BC12E5" w:rsidRDefault="00E8474E" w:rsidP="00072ED7">
            <w:r w:rsidRPr="00BC12E5">
              <w:t>0.530093</w:t>
            </w:r>
          </w:p>
        </w:tc>
        <w:tc>
          <w:tcPr>
            <w:tcW w:w="1099" w:type="dxa"/>
            <w:noWrap/>
          </w:tcPr>
          <w:p w14:paraId="3E2D1CF7" w14:textId="77777777" w:rsidR="00E8474E" w:rsidRPr="00BC12E5" w:rsidRDefault="00E8474E" w:rsidP="00072ED7">
            <w:r w:rsidRPr="00BC12E5">
              <w:t>0.573574</w:t>
            </w:r>
          </w:p>
        </w:tc>
        <w:tc>
          <w:tcPr>
            <w:tcW w:w="1099" w:type="dxa"/>
            <w:noWrap/>
          </w:tcPr>
          <w:p w14:paraId="63BD0E83" w14:textId="77777777" w:rsidR="00E8474E" w:rsidRPr="00BC12E5" w:rsidRDefault="00E8474E" w:rsidP="00072ED7">
            <w:r w:rsidRPr="00BC12E5">
              <w:t>0.66302</w:t>
            </w:r>
          </w:p>
        </w:tc>
        <w:tc>
          <w:tcPr>
            <w:tcW w:w="1099" w:type="dxa"/>
            <w:noWrap/>
          </w:tcPr>
          <w:p w14:paraId="66E2AF2C" w14:textId="77777777" w:rsidR="00E8474E" w:rsidRPr="00BC12E5" w:rsidRDefault="00E8474E" w:rsidP="00072ED7">
            <w:r w:rsidRPr="00BC12E5">
              <w:t>0.749482</w:t>
            </w:r>
          </w:p>
        </w:tc>
      </w:tr>
    </w:tbl>
    <w:p w14:paraId="0D5B28D6" w14:textId="77777777" w:rsidR="00E8474E" w:rsidRDefault="00E8474E" w:rsidP="00E8474E"/>
    <w:p w14:paraId="2644F834" w14:textId="77777777" w:rsidR="005133FA" w:rsidRPr="00DE3B50" w:rsidRDefault="005133FA" w:rsidP="007C2950">
      <w:pPr>
        <w:pStyle w:val="Heading3"/>
      </w:pPr>
      <w:bookmarkStart w:id="22" w:name="_Toc35524384"/>
      <w:r>
        <w:t>Nuclear</w:t>
      </w:r>
      <w:bookmarkEnd w:id="22"/>
    </w:p>
    <w:p w14:paraId="6DF1AEA4" w14:textId="77777777" w:rsidR="00E8474E" w:rsidRDefault="00E8474E" w:rsidP="00E8474E">
      <w:r>
        <w:t>Share weights for nuclear technologies were increased between 2015 and 2050 to align nuclear generation in GCAM with IGCEP plans. For 2020-35, we calculated generation based on capacities of IGCEP committed nuclear plants, assuming a capacity factor of 0.8.</w:t>
      </w:r>
      <w:r>
        <w:rPr>
          <w:rStyle w:val="FootnoteReference"/>
        </w:rPr>
        <w:footnoteReference w:id="2"/>
      </w:r>
      <w:r>
        <w:t xml:space="preserve"> We then iterated on the nuclear share weights to get generation close to the IGCEP projections. </w:t>
      </w:r>
    </w:p>
    <w:tbl>
      <w:tblPr>
        <w:tblStyle w:val="TableGrid"/>
        <w:tblW w:w="0" w:type="auto"/>
        <w:tblLook w:val="04A0" w:firstRow="1" w:lastRow="0" w:firstColumn="1" w:lastColumn="0" w:noHBand="0" w:noVBand="1"/>
      </w:tblPr>
      <w:tblGrid>
        <w:gridCol w:w="1020"/>
        <w:gridCol w:w="1053"/>
        <w:gridCol w:w="712"/>
        <w:gridCol w:w="810"/>
        <w:gridCol w:w="990"/>
        <w:gridCol w:w="1080"/>
        <w:gridCol w:w="810"/>
        <w:gridCol w:w="990"/>
        <w:gridCol w:w="991"/>
        <w:gridCol w:w="894"/>
      </w:tblGrid>
      <w:tr w:rsidR="00E953F0" w:rsidRPr="00D62086" w14:paraId="37E2880A" w14:textId="77777777" w:rsidTr="00E953F0">
        <w:trPr>
          <w:trHeight w:val="300"/>
        </w:trPr>
        <w:tc>
          <w:tcPr>
            <w:tcW w:w="1020" w:type="dxa"/>
            <w:noWrap/>
            <w:hideMark/>
          </w:tcPr>
          <w:p w14:paraId="6BC5BB9E" w14:textId="77777777" w:rsidR="00E953F0" w:rsidRPr="00A311D9" w:rsidRDefault="00E953F0" w:rsidP="00072ED7">
            <w:pPr>
              <w:rPr>
                <w:b/>
                <w:bCs/>
              </w:rPr>
            </w:pPr>
          </w:p>
        </w:tc>
        <w:tc>
          <w:tcPr>
            <w:tcW w:w="1053" w:type="dxa"/>
          </w:tcPr>
          <w:p w14:paraId="6CCC7BF8" w14:textId="719FB038" w:rsidR="00E953F0" w:rsidRPr="00A311D9" w:rsidRDefault="00E953F0" w:rsidP="00072ED7">
            <w:pPr>
              <w:rPr>
                <w:b/>
                <w:bCs/>
              </w:rPr>
            </w:pPr>
            <w:r>
              <w:rPr>
                <w:b/>
                <w:bCs/>
              </w:rPr>
              <w:t>2010</w:t>
            </w:r>
          </w:p>
        </w:tc>
        <w:tc>
          <w:tcPr>
            <w:tcW w:w="712" w:type="dxa"/>
          </w:tcPr>
          <w:p w14:paraId="1BBB87EC" w14:textId="7BA4653B" w:rsidR="00E953F0" w:rsidRPr="00A311D9" w:rsidRDefault="00E953F0" w:rsidP="00072ED7">
            <w:pPr>
              <w:rPr>
                <w:b/>
                <w:bCs/>
              </w:rPr>
            </w:pPr>
            <w:r w:rsidRPr="00A311D9">
              <w:rPr>
                <w:b/>
                <w:bCs/>
              </w:rPr>
              <w:t>2015</w:t>
            </w:r>
          </w:p>
        </w:tc>
        <w:tc>
          <w:tcPr>
            <w:tcW w:w="810" w:type="dxa"/>
            <w:noWrap/>
            <w:hideMark/>
          </w:tcPr>
          <w:p w14:paraId="045A3564" w14:textId="77777777" w:rsidR="00E953F0" w:rsidRPr="00A311D9" w:rsidRDefault="00E953F0" w:rsidP="00072ED7">
            <w:pPr>
              <w:rPr>
                <w:b/>
                <w:bCs/>
              </w:rPr>
            </w:pPr>
            <w:r w:rsidRPr="00A311D9">
              <w:rPr>
                <w:b/>
                <w:bCs/>
              </w:rPr>
              <w:t>2020</w:t>
            </w:r>
          </w:p>
        </w:tc>
        <w:tc>
          <w:tcPr>
            <w:tcW w:w="990" w:type="dxa"/>
            <w:noWrap/>
            <w:hideMark/>
          </w:tcPr>
          <w:p w14:paraId="13BEE9D7" w14:textId="77777777" w:rsidR="00E953F0" w:rsidRPr="00A311D9" w:rsidRDefault="00E953F0" w:rsidP="00072ED7">
            <w:pPr>
              <w:rPr>
                <w:b/>
                <w:bCs/>
              </w:rPr>
            </w:pPr>
            <w:r w:rsidRPr="00A311D9">
              <w:rPr>
                <w:b/>
                <w:bCs/>
              </w:rPr>
              <w:t>2025</w:t>
            </w:r>
          </w:p>
        </w:tc>
        <w:tc>
          <w:tcPr>
            <w:tcW w:w="1080" w:type="dxa"/>
            <w:noWrap/>
            <w:hideMark/>
          </w:tcPr>
          <w:p w14:paraId="1E1D8C8A" w14:textId="77777777" w:rsidR="00E953F0" w:rsidRPr="00A311D9" w:rsidRDefault="00E953F0" w:rsidP="00072ED7">
            <w:pPr>
              <w:rPr>
                <w:b/>
                <w:bCs/>
              </w:rPr>
            </w:pPr>
            <w:r w:rsidRPr="00A311D9">
              <w:rPr>
                <w:b/>
                <w:bCs/>
              </w:rPr>
              <w:t>2030</w:t>
            </w:r>
          </w:p>
        </w:tc>
        <w:tc>
          <w:tcPr>
            <w:tcW w:w="810" w:type="dxa"/>
            <w:noWrap/>
            <w:hideMark/>
          </w:tcPr>
          <w:p w14:paraId="6EA53CC8" w14:textId="77777777" w:rsidR="00E953F0" w:rsidRPr="00A311D9" w:rsidRDefault="00E953F0" w:rsidP="00072ED7">
            <w:pPr>
              <w:rPr>
                <w:b/>
                <w:bCs/>
              </w:rPr>
            </w:pPr>
            <w:r w:rsidRPr="00A311D9">
              <w:rPr>
                <w:b/>
                <w:bCs/>
              </w:rPr>
              <w:t>2035</w:t>
            </w:r>
          </w:p>
        </w:tc>
        <w:tc>
          <w:tcPr>
            <w:tcW w:w="990" w:type="dxa"/>
            <w:noWrap/>
            <w:hideMark/>
          </w:tcPr>
          <w:p w14:paraId="5419BCC4" w14:textId="77777777" w:rsidR="00E953F0" w:rsidRPr="00A311D9" w:rsidRDefault="00E953F0" w:rsidP="00072ED7">
            <w:pPr>
              <w:rPr>
                <w:b/>
                <w:bCs/>
              </w:rPr>
            </w:pPr>
            <w:r w:rsidRPr="00A311D9">
              <w:rPr>
                <w:b/>
                <w:bCs/>
              </w:rPr>
              <w:t>2040</w:t>
            </w:r>
          </w:p>
        </w:tc>
        <w:tc>
          <w:tcPr>
            <w:tcW w:w="991" w:type="dxa"/>
            <w:noWrap/>
            <w:hideMark/>
          </w:tcPr>
          <w:p w14:paraId="7A6B8BA2" w14:textId="77777777" w:rsidR="00E953F0" w:rsidRPr="00A311D9" w:rsidRDefault="00E953F0" w:rsidP="00072ED7">
            <w:pPr>
              <w:rPr>
                <w:b/>
                <w:bCs/>
              </w:rPr>
            </w:pPr>
            <w:r w:rsidRPr="00A311D9">
              <w:rPr>
                <w:b/>
                <w:bCs/>
              </w:rPr>
              <w:t>2045</w:t>
            </w:r>
          </w:p>
        </w:tc>
        <w:tc>
          <w:tcPr>
            <w:tcW w:w="894" w:type="dxa"/>
            <w:noWrap/>
            <w:hideMark/>
          </w:tcPr>
          <w:p w14:paraId="0AD8BD4A" w14:textId="77777777" w:rsidR="00E953F0" w:rsidRPr="00A311D9" w:rsidRDefault="00E953F0" w:rsidP="00072ED7">
            <w:pPr>
              <w:rPr>
                <w:b/>
                <w:bCs/>
              </w:rPr>
            </w:pPr>
            <w:r w:rsidRPr="00A311D9">
              <w:rPr>
                <w:b/>
                <w:bCs/>
              </w:rPr>
              <w:t>2050</w:t>
            </w:r>
          </w:p>
        </w:tc>
      </w:tr>
      <w:tr w:rsidR="00E953F0" w:rsidRPr="00D62086" w14:paraId="4200E544" w14:textId="77777777" w:rsidTr="00E953F0">
        <w:trPr>
          <w:trHeight w:val="300"/>
        </w:trPr>
        <w:tc>
          <w:tcPr>
            <w:tcW w:w="1020" w:type="dxa"/>
            <w:noWrap/>
          </w:tcPr>
          <w:p w14:paraId="0889BE67" w14:textId="77777777" w:rsidR="00E953F0" w:rsidRPr="00A311D9" w:rsidRDefault="00E953F0" w:rsidP="00072ED7">
            <w:pPr>
              <w:rPr>
                <w:b/>
                <w:bCs/>
              </w:rPr>
            </w:pPr>
            <w:r w:rsidRPr="00A311D9">
              <w:rPr>
                <w:b/>
                <w:bCs/>
              </w:rPr>
              <w:t>Default</w:t>
            </w:r>
          </w:p>
        </w:tc>
        <w:tc>
          <w:tcPr>
            <w:tcW w:w="1053" w:type="dxa"/>
          </w:tcPr>
          <w:p w14:paraId="17730427" w14:textId="7DEF2EE2" w:rsidR="00E953F0" w:rsidRPr="00D55EEF" w:rsidRDefault="00E953F0" w:rsidP="00072ED7">
            <w:pPr>
              <w:rPr>
                <w:szCs w:val="20"/>
              </w:rPr>
            </w:pPr>
            <w:r w:rsidRPr="00E953F0">
              <w:rPr>
                <w:szCs w:val="20"/>
              </w:rPr>
              <w:t>0.024771</w:t>
            </w:r>
          </w:p>
        </w:tc>
        <w:tc>
          <w:tcPr>
            <w:tcW w:w="712" w:type="dxa"/>
          </w:tcPr>
          <w:p w14:paraId="275A35EF" w14:textId="7BBCDCE4" w:rsidR="00E953F0" w:rsidRPr="00D55EEF" w:rsidRDefault="00E953F0" w:rsidP="00072ED7">
            <w:pPr>
              <w:rPr>
                <w:szCs w:val="20"/>
              </w:rPr>
            </w:pPr>
            <w:r w:rsidRPr="00D55EEF">
              <w:rPr>
                <w:szCs w:val="20"/>
              </w:rPr>
              <w:t>0.05</w:t>
            </w:r>
          </w:p>
        </w:tc>
        <w:tc>
          <w:tcPr>
            <w:tcW w:w="810" w:type="dxa"/>
            <w:noWrap/>
          </w:tcPr>
          <w:p w14:paraId="4AD3D45C" w14:textId="77777777" w:rsidR="00E953F0" w:rsidRPr="00D55EEF" w:rsidRDefault="00E953F0" w:rsidP="00072ED7">
            <w:pPr>
              <w:rPr>
                <w:szCs w:val="20"/>
              </w:rPr>
            </w:pPr>
            <w:r w:rsidRPr="00D55EEF">
              <w:rPr>
                <w:szCs w:val="20"/>
              </w:rPr>
              <w:t>0.05</w:t>
            </w:r>
          </w:p>
        </w:tc>
        <w:tc>
          <w:tcPr>
            <w:tcW w:w="990" w:type="dxa"/>
            <w:noWrap/>
          </w:tcPr>
          <w:p w14:paraId="3B86B2A7" w14:textId="77777777" w:rsidR="00E953F0" w:rsidRPr="00D55EEF" w:rsidRDefault="00E953F0" w:rsidP="00072ED7">
            <w:pPr>
              <w:rPr>
                <w:szCs w:val="20"/>
              </w:rPr>
            </w:pPr>
            <w:r w:rsidRPr="00D55EEF">
              <w:rPr>
                <w:szCs w:val="20"/>
              </w:rPr>
              <w:t>0.058333</w:t>
            </w:r>
          </w:p>
        </w:tc>
        <w:tc>
          <w:tcPr>
            <w:tcW w:w="1080" w:type="dxa"/>
            <w:noWrap/>
          </w:tcPr>
          <w:p w14:paraId="3980735B" w14:textId="77777777" w:rsidR="00E953F0" w:rsidRPr="00D55EEF" w:rsidRDefault="00E953F0" w:rsidP="00072ED7">
            <w:pPr>
              <w:rPr>
                <w:szCs w:val="20"/>
              </w:rPr>
            </w:pPr>
            <w:r w:rsidRPr="00D55EEF">
              <w:rPr>
                <w:szCs w:val="20"/>
              </w:rPr>
              <w:t>0.066667</w:t>
            </w:r>
          </w:p>
        </w:tc>
        <w:tc>
          <w:tcPr>
            <w:tcW w:w="810" w:type="dxa"/>
            <w:noWrap/>
          </w:tcPr>
          <w:p w14:paraId="0FD636DD" w14:textId="77777777" w:rsidR="00E953F0" w:rsidRPr="00D55EEF" w:rsidRDefault="00E953F0" w:rsidP="00072ED7">
            <w:pPr>
              <w:rPr>
                <w:szCs w:val="20"/>
              </w:rPr>
            </w:pPr>
            <w:r w:rsidRPr="00D55EEF">
              <w:rPr>
                <w:szCs w:val="20"/>
              </w:rPr>
              <w:t>0.075</w:t>
            </w:r>
          </w:p>
        </w:tc>
        <w:tc>
          <w:tcPr>
            <w:tcW w:w="990" w:type="dxa"/>
            <w:noWrap/>
          </w:tcPr>
          <w:p w14:paraId="280376BB" w14:textId="77777777" w:rsidR="00E953F0" w:rsidRPr="00D55EEF" w:rsidRDefault="00E953F0" w:rsidP="00072ED7">
            <w:pPr>
              <w:rPr>
                <w:szCs w:val="20"/>
              </w:rPr>
            </w:pPr>
            <w:r w:rsidRPr="00D55EEF">
              <w:rPr>
                <w:szCs w:val="20"/>
              </w:rPr>
              <w:t>0.083333</w:t>
            </w:r>
          </w:p>
        </w:tc>
        <w:tc>
          <w:tcPr>
            <w:tcW w:w="991" w:type="dxa"/>
            <w:noWrap/>
          </w:tcPr>
          <w:p w14:paraId="27EEB17C" w14:textId="77777777" w:rsidR="00E953F0" w:rsidRPr="00D55EEF" w:rsidRDefault="00E953F0" w:rsidP="00072ED7">
            <w:pPr>
              <w:rPr>
                <w:szCs w:val="20"/>
              </w:rPr>
            </w:pPr>
            <w:r w:rsidRPr="00D55EEF">
              <w:rPr>
                <w:szCs w:val="20"/>
              </w:rPr>
              <w:t>0.091667</w:t>
            </w:r>
          </w:p>
        </w:tc>
        <w:tc>
          <w:tcPr>
            <w:tcW w:w="894" w:type="dxa"/>
            <w:noWrap/>
          </w:tcPr>
          <w:p w14:paraId="0B1BBBD1" w14:textId="77777777" w:rsidR="00E953F0" w:rsidRPr="00D55EEF" w:rsidRDefault="00E953F0" w:rsidP="00072ED7">
            <w:pPr>
              <w:rPr>
                <w:szCs w:val="20"/>
              </w:rPr>
            </w:pPr>
            <w:r w:rsidRPr="00D55EEF">
              <w:rPr>
                <w:szCs w:val="20"/>
              </w:rPr>
              <w:t>0.1</w:t>
            </w:r>
          </w:p>
        </w:tc>
      </w:tr>
      <w:tr w:rsidR="00E953F0" w:rsidRPr="00D62086" w14:paraId="26A912D8" w14:textId="77777777" w:rsidTr="00E953F0">
        <w:trPr>
          <w:trHeight w:val="300"/>
        </w:trPr>
        <w:tc>
          <w:tcPr>
            <w:tcW w:w="1020" w:type="dxa"/>
            <w:noWrap/>
            <w:hideMark/>
          </w:tcPr>
          <w:p w14:paraId="37683F37" w14:textId="77777777" w:rsidR="00E953F0" w:rsidRPr="00A311D9" w:rsidRDefault="00E953F0" w:rsidP="00072ED7">
            <w:pPr>
              <w:rPr>
                <w:b/>
                <w:bCs/>
              </w:rPr>
            </w:pPr>
            <w:r w:rsidRPr="00A311D9">
              <w:rPr>
                <w:b/>
                <w:bCs/>
              </w:rPr>
              <w:t>Adjusted</w:t>
            </w:r>
          </w:p>
        </w:tc>
        <w:tc>
          <w:tcPr>
            <w:tcW w:w="1053" w:type="dxa"/>
          </w:tcPr>
          <w:p w14:paraId="00DD2D95" w14:textId="740EFC3A" w:rsidR="00E953F0" w:rsidRPr="00E953F0" w:rsidRDefault="00E953F0" w:rsidP="00072ED7">
            <w:pPr>
              <w:rPr>
                <w:rFonts w:ascii="Calibri" w:eastAsia="Times New Roman" w:hAnsi="Calibri" w:cs="Calibri"/>
                <w:color w:val="000000"/>
              </w:rPr>
            </w:pPr>
            <w:r>
              <w:rPr>
                <w:rFonts w:ascii="Calibri" w:hAnsi="Calibri" w:cs="Calibri"/>
                <w:color w:val="000000"/>
                <w:sz w:val="22"/>
              </w:rPr>
              <w:t>0.024771</w:t>
            </w:r>
          </w:p>
        </w:tc>
        <w:tc>
          <w:tcPr>
            <w:tcW w:w="712" w:type="dxa"/>
          </w:tcPr>
          <w:p w14:paraId="354DEED5" w14:textId="3273003F" w:rsidR="00E953F0" w:rsidRPr="00A311D9" w:rsidRDefault="00E953F0" w:rsidP="00072ED7">
            <w:r w:rsidRPr="00A311D9">
              <w:t>0.05</w:t>
            </w:r>
          </w:p>
        </w:tc>
        <w:tc>
          <w:tcPr>
            <w:tcW w:w="810" w:type="dxa"/>
            <w:noWrap/>
            <w:hideMark/>
          </w:tcPr>
          <w:p w14:paraId="09D030A8" w14:textId="77777777" w:rsidR="00E953F0" w:rsidRPr="00A311D9" w:rsidRDefault="00E953F0" w:rsidP="00072ED7">
            <w:r w:rsidRPr="00A311D9">
              <w:t>0.5</w:t>
            </w:r>
          </w:p>
        </w:tc>
        <w:tc>
          <w:tcPr>
            <w:tcW w:w="990" w:type="dxa"/>
            <w:noWrap/>
            <w:hideMark/>
          </w:tcPr>
          <w:p w14:paraId="12E75741" w14:textId="77777777" w:rsidR="00E953F0" w:rsidRPr="00A311D9" w:rsidRDefault="00E953F0" w:rsidP="00072ED7">
            <w:r w:rsidRPr="00A311D9">
              <w:t>1</w:t>
            </w:r>
          </w:p>
        </w:tc>
        <w:tc>
          <w:tcPr>
            <w:tcW w:w="1080" w:type="dxa"/>
            <w:noWrap/>
            <w:hideMark/>
          </w:tcPr>
          <w:p w14:paraId="500B1142" w14:textId="77777777" w:rsidR="00E953F0" w:rsidRPr="00A311D9" w:rsidRDefault="00E953F0" w:rsidP="00072ED7">
            <w:r w:rsidRPr="00A311D9">
              <w:t>1</w:t>
            </w:r>
          </w:p>
        </w:tc>
        <w:tc>
          <w:tcPr>
            <w:tcW w:w="810" w:type="dxa"/>
            <w:noWrap/>
            <w:hideMark/>
          </w:tcPr>
          <w:p w14:paraId="53A1F71A" w14:textId="3A10813F" w:rsidR="00E953F0" w:rsidRPr="00A311D9" w:rsidRDefault="00E953F0" w:rsidP="00072ED7">
            <w:r>
              <w:t>1</w:t>
            </w:r>
          </w:p>
        </w:tc>
        <w:tc>
          <w:tcPr>
            <w:tcW w:w="990" w:type="dxa"/>
            <w:noWrap/>
            <w:hideMark/>
          </w:tcPr>
          <w:p w14:paraId="07919064" w14:textId="77777777" w:rsidR="00E953F0" w:rsidRPr="00A311D9" w:rsidRDefault="00E953F0" w:rsidP="00072ED7">
            <w:r w:rsidRPr="00A311D9">
              <w:t>0.1</w:t>
            </w:r>
          </w:p>
        </w:tc>
        <w:tc>
          <w:tcPr>
            <w:tcW w:w="991" w:type="dxa"/>
            <w:noWrap/>
            <w:hideMark/>
          </w:tcPr>
          <w:p w14:paraId="765D0E0A" w14:textId="77777777" w:rsidR="00E953F0" w:rsidRPr="00A311D9" w:rsidRDefault="00E953F0" w:rsidP="00072ED7">
            <w:r w:rsidRPr="00A311D9">
              <w:t>0.1</w:t>
            </w:r>
          </w:p>
        </w:tc>
        <w:tc>
          <w:tcPr>
            <w:tcW w:w="894" w:type="dxa"/>
            <w:noWrap/>
            <w:hideMark/>
          </w:tcPr>
          <w:p w14:paraId="6AF07AEF" w14:textId="77777777" w:rsidR="00E953F0" w:rsidRPr="00A311D9" w:rsidRDefault="00E953F0" w:rsidP="00072ED7">
            <w:r w:rsidRPr="00A311D9">
              <w:t>0.1</w:t>
            </w:r>
          </w:p>
        </w:tc>
      </w:tr>
    </w:tbl>
    <w:p w14:paraId="20AC3F4E" w14:textId="77777777" w:rsidR="005133FA" w:rsidRDefault="005133FA" w:rsidP="005133FA">
      <w:pPr>
        <w:pStyle w:val="ListParagraph"/>
      </w:pPr>
    </w:p>
    <w:p w14:paraId="0B055DAB" w14:textId="77777777" w:rsidR="005133FA" w:rsidRPr="007C2950" w:rsidRDefault="005133FA" w:rsidP="007C2950">
      <w:pPr>
        <w:pStyle w:val="Heading2"/>
      </w:pPr>
      <w:bookmarkStart w:id="23" w:name="_Toc35334622"/>
      <w:bookmarkStart w:id="24" w:name="_Toc35524385"/>
      <w:r w:rsidRPr="007C2950">
        <w:t>Industry changes</w:t>
      </w:r>
      <w:bookmarkEnd w:id="23"/>
      <w:bookmarkEnd w:id="24"/>
    </w:p>
    <w:p w14:paraId="299A50C4" w14:textId="77777777" w:rsidR="00C45DD4" w:rsidRPr="00072ED7" w:rsidRDefault="00E8474E" w:rsidP="00072ED7">
      <w:pPr>
        <w:rPr>
          <w:rFonts w:asciiTheme="majorHAnsi" w:eastAsiaTheme="majorEastAsia" w:hAnsiTheme="majorHAnsi" w:cstheme="majorBidi"/>
          <w:color w:val="2F5496" w:themeColor="accent1" w:themeShade="BF"/>
          <w:sz w:val="32"/>
          <w:szCs w:val="32"/>
        </w:rPr>
      </w:pPr>
      <w:r>
        <w:t xml:space="preserve">After making these adjustments to the power sector, electricity generation was significantly higher in GCAM in early years compared other sources. In particular, GCAM industrial electricity in 2015 was higher than reported by the Pakistan Energy Yearbook and International Energy Agency. We added an industry electricity fuel preference elasticity of -0.5 and decreased the industrial income elasticity by 50% to tune industrial and total electricity consumption closer to these data sources. </w:t>
      </w:r>
    </w:p>
    <w:p w14:paraId="3DB2CEAB" w14:textId="075CFD82" w:rsidR="00622FA7" w:rsidRDefault="00C45DD4" w:rsidP="00622FA7">
      <w:pPr>
        <w:pStyle w:val="Heading2"/>
      </w:pPr>
      <w:bookmarkStart w:id="25" w:name="_Toc35524386"/>
      <w:bookmarkStart w:id="26" w:name="_Toc35334624"/>
      <w:r>
        <w:t>Transportation changes</w:t>
      </w:r>
      <w:bookmarkEnd w:id="25"/>
      <w:r>
        <w:t xml:space="preserve"> </w:t>
      </w:r>
      <w:bookmarkEnd w:id="26"/>
    </w:p>
    <w:p w14:paraId="528A4E53" w14:textId="724AFDBF" w:rsidR="00622FA7" w:rsidRDefault="00622FA7" w:rsidP="00622FA7">
      <w:pPr>
        <w:pStyle w:val="Heading3"/>
      </w:pPr>
      <w:bookmarkStart w:id="27" w:name="_Toc35524387"/>
      <w:r>
        <w:t>General updates to transportation assumptions</w:t>
      </w:r>
      <w:bookmarkEnd w:id="27"/>
    </w:p>
    <w:p w14:paraId="3FEFF8DC" w14:textId="3DEB4587" w:rsidR="00286227" w:rsidRDefault="00286227" w:rsidP="00C45DD4"/>
    <w:p w14:paraId="05D71002" w14:textId="5873CA3A" w:rsidR="00C96F7B" w:rsidRDefault="00C96F7B" w:rsidP="00C45DD4">
      <w:r>
        <w:t xml:space="preserve">Add overview of </w:t>
      </w:r>
      <w:r w:rsidR="00C31405">
        <w:t xml:space="preserve">vehicle modes and classes, and </w:t>
      </w:r>
      <w:r>
        <w:t xml:space="preserve">what assumptions are given per vehicle type </w:t>
      </w:r>
      <w:r w:rsidR="00C31405">
        <w:t>(unless this belongs in main body)</w:t>
      </w:r>
    </w:p>
    <w:p w14:paraId="2411FFFC" w14:textId="70D2BD90" w:rsidR="00C45DD4" w:rsidRDefault="00D55B64" w:rsidP="00DD4052">
      <w:pPr>
        <w:ind w:firstLine="720"/>
      </w:pPr>
      <w:r>
        <w:lastRenderedPageBreak/>
        <w:t>The main set of vehicle assumptions are contained in energy/</w:t>
      </w:r>
      <w:r w:rsidR="00C45DD4">
        <w:t>UCD_trn_data_CORE</w:t>
      </w:r>
      <w:r>
        <w:t xml:space="preserve">.csv. We use an updated version of the database with several changes from the core GCAM version based on Mishra et al (2013). The updated version contains vehicle assumptions for all model years (in 5-year timesteps rather than 15). Battery electric technologies were added for trucks and buses in all regions. Adding new technologies also requires corresponding additions in other files - share weights (in </w:t>
      </w:r>
      <w:r w:rsidRPr="00F62CEB">
        <w:t>A54.globaltranTech_shrwt</w:t>
      </w:r>
      <w:r>
        <w:t>.csv), interpolation rule (</w:t>
      </w:r>
      <w:r w:rsidRPr="00F62CEB">
        <w:t>A54.globaltranTech_interp</w:t>
      </w:r>
      <w:r>
        <w:t>.csv), lifetimes (</w:t>
      </w:r>
      <w:r w:rsidRPr="00F62CEB">
        <w:t>A54.globaltranTech_retire</w:t>
      </w:r>
      <w:r>
        <w:t>.csv), and mappings (</w:t>
      </w:r>
      <w:r w:rsidRPr="00F62CEB">
        <w:t>mappings</w:t>
      </w:r>
      <w:r>
        <w:t>/</w:t>
      </w:r>
      <w:r w:rsidRPr="00F62CEB">
        <w:t>UCD_techs</w:t>
      </w:r>
      <w:r>
        <w:t>.csv).</w:t>
      </w:r>
      <w:r w:rsidR="00B27C86">
        <w:t xml:space="preserve"> </w:t>
      </w:r>
      <w:r w:rsidR="00F506EF">
        <w:t>C</w:t>
      </w:r>
      <w:r w:rsidR="00B27C86">
        <w:t>ost assumptions for</w:t>
      </w:r>
      <w:r w:rsidR="00F506EF">
        <w:t xml:space="preserve"> both BEV and liquids</w:t>
      </w:r>
      <w:r w:rsidR="00B27C86">
        <w:t xml:space="preserve"> cars, trucks, and buses were updated based on NREL’s Electrification Futures Study (Jadun et al. 2017). This report contains slow, moderate, and rapid electrification development pathways, which were developed into three sets of the UCD assumptions. BEV costs and </w:t>
      </w:r>
      <w:r w:rsidR="00F506EF">
        <w:t xml:space="preserve">energy </w:t>
      </w:r>
      <w:r w:rsidR="00B27C86">
        <w:t xml:space="preserve">intensity </w:t>
      </w:r>
      <w:r w:rsidR="00F506EF">
        <w:t>vary between these technology advancement scenarios. The new assumptions also add natural gas truck infrastructure costs, and update liquids vehicle energy intensities to match CAFÉ standards in the US (lagged by 5 years for other regions). Finally, we delete operating subsidies for buses across all technologies and regions. In the original UCD assumptions the subsidies made the user cost equal across technologies to reflect equal fares for consumers – however, this was no longer the case after updates to vehicle costs. In addition, we aim capture the actual cost differences between bus technologies in order to model how these impact EV adoption, so using unsubsidized costs is more appropriate.</w:t>
      </w:r>
    </w:p>
    <w:p w14:paraId="5FBF2B75" w14:textId="210B5073" w:rsidR="008F3ED3" w:rsidRDefault="008F3ED3" w:rsidP="00C45DD4">
      <w:r>
        <w:tab/>
        <w:t xml:space="preserve">In core GCAM, only car and truck technologies are vintaged. We add this feature for buses, 2-wheelers, and 3-wheelers by adding lifetimes and retirement functions. For buses, these were copied from light trucks, which have a lifetime of 25 years. For 2- and 3-wheelers, the maximum lifetime is 15 years. In the retirement function, the half-life is 8 years and steepness is 0.3. </w:t>
      </w:r>
    </w:p>
    <w:p w14:paraId="4A1A0B17" w14:textId="7246AD3D" w:rsidR="005571B9" w:rsidRDefault="005571B9" w:rsidP="00C45DD4">
      <w:r>
        <w:tab/>
        <w:t xml:space="preserve">To reflect current levels of EV penetration, we modify the share weight assumptions to show near-zero EV penetration in 2020. Share weights increase to 1 (indicating parity with conventional liquids vehicles on all non-cost characteristics, such as availability, functionality and consumer preferences) in 2030 for light-duty vehicles and 2040 </w:t>
      </w:r>
      <w:r w:rsidR="001D6264">
        <w:t>for buses and freight trucks. Share weights increase more rapidly for 2- and 3-wheelers to reflect lower barriers to adoption for these smaller vehicles.</w:t>
      </w:r>
    </w:p>
    <w:tbl>
      <w:tblPr>
        <w:tblStyle w:val="TableGrid"/>
        <w:tblpPr w:leftFromText="180" w:rightFromText="180" w:vertAnchor="text" w:horzAnchor="margin" w:tblpY="382"/>
        <w:tblW w:w="8506" w:type="dxa"/>
        <w:tblLook w:val="04A0" w:firstRow="1" w:lastRow="0" w:firstColumn="1" w:lastColumn="0" w:noHBand="0" w:noVBand="1"/>
      </w:tblPr>
      <w:tblGrid>
        <w:gridCol w:w="1359"/>
        <w:gridCol w:w="1021"/>
        <w:gridCol w:w="1021"/>
        <w:gridCol w:w="1021"/>
        <w:gridCol w:w="1021"/>
        <w:gridCol w:w="1021"/>
        <w:gridCol w:w="1021"/>
        <w:gridCol w:w="1021"/>
      </w:tblGrid>
      <w:tr w:rsidR="001D6264" w:rsidRPr="000E4095" w14:paraId="5788054E" w14:textId="77777777" w:rsidTr="001D6264">
        <w:tc>
          <w:tcPr>
            <w:tcW w:w="1359" w:type="dxa"/>
          </w:tcPr>
          <w:p w14:paraId="19E470D7" w14:textId="77777777" w:rsidR="001D6264" w:rsidRPr="000E4095" w:rsidRDefault="001D6264" w:rsidP="001D6264">
            <w:pPr>
              <w:rPr>
                <w:b/>
              </w:rPr>
            </w:pPr>
          </w:p>
        </w:tc>
        <w:tc>
          <w:tcPr>
            <w:tcW w:w="1021" w:type="dxa"/>
          </w:tcPr>
          <w:p w14:paraId="6BC9A58B" w14:textId="77777777" w:rsidR="001D6264" w:rsidRPr="000E4095" w:rsidRDefault="001D6264" w:rsidP="001D6264">
            <w:pPr>
              <w:rPr>
                <w:b/>
              </w:rPr>
            </w:pPr>
            <w:r w:rsidRPr="000E4095">
              <w:rPr>
                <w:b/>
              </w:rPr>
              <w:t>2010</w:t>
            </w:r>
          </w:p>
        </w:tc>
        <w:tc>
          <w:tcPr>
            <w:tcW w:w="1021" w:type="dxa"/>
          </w:tcPr>
          <w:p w14:paraId="31E0C39A" w14:textId="77777777" w:rsidR="001D6264" w:rsidRPr="000E4095" w:rsidRDefault="001D6264" w:rsidP="001D6264">
            <w:pPr>
              <w:rPr>
                <w:b/>
              </w:rPr>
            </w:pPr>
            <w:r w:rsidRPr="000E4095">
              <w:rPr>
                <w:b/>
              </w:rPr>
              <w:t>2015</w:t>
            </w:r>
          </w:p>
        </w:tc>
        <w:tc>
          <w:tcPr>
            <w:tcW w:w="1021" w:type="dxa"/>
          </w:tcPr>
          <w:p w14:paraId="16BCB966" w14:textId="77777777" w:rsidR="001D6264" w:rsidRPr="000E4095" w:rsidRDefault="001D6264" w:rsidP="001D6264">
            <w:pPr>
              <w:rPr>
                <w:b/>
              </w:rPr>
            </w:pPr>
            <w:r w:rsidRPr="000E4095">
              <w:rPr>
                <w:b/>
              </w:rPr>
              <w:t>2020</w:t>
            </w:r>
          </w:p>
        </w:tc>
        <w:tc>
          <w:tcPr>
            <w:tcW w:w="1021" w:type="dxa"/>
          </w:tcPr>
          <w:p w14:paraId="61213859" w14:textId="77777777" w:rsidR="001D6264" w:rsidRPr="000E4095" w:rsidRDefault="001D6264" w:rsidP="001D6264">
            <w:pPr>
              <w:rPr>
                <w:b/>
              </w:rPr>
            </w:pPr>
            <w:r w:rsidRPr="000E4095">
              <w:rPr>
                <w:b/>
              </w:rPr>
              <w:t>2025</w:t>
            </w:r>
          </w:p>
        </w:tc>
        <w:tc>
          <w:tcPr>
            <w:tcW w:w="1021" w:type="dxa"/>
          </w:tcPr>
          <w:p w14:paraId="527B944F" w14:textId="77777777" w:rsidR="001D6264" w:rsidRPr="000E4095" w:rsidRDefault="001D6264" w:rsidP="001D6264">
            <w:pPr>
              <w:rPr>
                <w:b/>
              </w:rPr>
            </w:pPr>
            <w:r w:rsidRPr="000E4095">
              <w:rPr>
                <w:b/>
              </w:rPr>
              <w:t>2030</w:t>
            </w:r>
          </w:p>
        </w:tc>
        <w:tc>
          <w:tcPr>
            <w:tcW w:w="1021" w:type="dxa"/>
          </w:tcPr>
          <w:p w14:paraId="69F57CB4" w14:textId="77777777" w:rsidR="001D6264" w:rsidRPr="000E4095" w:rsidRDefault="001D6264" w:rsidP="001D6264">
            <w:pPr>
              <w:rPr>
                <w:b/>
              </w:rPr>
            </w:pPr>
            <w:r w:rsidRPr="000E4095">
              <w:rPr>
                <w:b/>
              </w:rPr>
              <w:t>2035</w:t>
            </w:r>
          </w:p>
        </w:tc>
        <w:tc>
          <w:tcPr>
            <w:tcW w:w="1021" w:type="dxa"/>
          </w:tcPr>
          <w:p w14:paraId="09BDF5B6" w14:textId="77777777" w:rsidR="001D6264" w:rsidRPr="000E4095" w:rsidRDefault="001D6264" w:rsidP="001D6264">
            <w:pPr>
              <w:rPr>
                <w:b/>
              </w:rPr>
            </w:pPr>
            <w:r w:rsidRPr="000E4095">
              <w:rPr>
                <w:b/>
              </w:rPr>
              <w:t>2040</w:t>
            </w:r>
          </w:p>
        </w:tc>
      </w:tr>
      <w:tr w:rsidR="001D6264" w14:paraId="07036BCA" w14:textId="77777777" w:rsidTr="001D6264">
        <w:tc>
          <w:tcPr>
            <w:tcW w:w="1359" w:type="dxa"/>
          </w:tcPr>
          <w:p w14:paraId="18407866" w14:textId="77777777" w:rsidR="001D6264" w:rsidRPr="000E4095" w:rsidRDefault="001D6264" w:rsidP="001D6264">
            <w:pPr>
              <w:rPr>
                <w:b/>
              </w:rPr>
            </w:pPr>
            <w:r w:rsidRPr="000E4095">
              <w:rPr>
                <w:b/>
              </w:rPr>
              <w:t>2/3W LDV</w:t>
            </w:r>
          </w:p>
        </w:tc>
        <w:tc>
          <w:tcPr>
            <w:tcW w:w="1021" w:type="dxa"/>
          </w:tcPr>
          <w:p w14:paraId="7C57AC94" w14:textId="77777777" w:rsidR="001D6264" w:rsidRDefault="001D6264" w:rsidP="001D6264">
            <w:r>
              <w:t>0</w:t>
            </w:r>
          </w:p>
        </w:tc>
        <w:tc>
          <w:tcPr>
            <w:tcW w:w="1021" w:type="dxa"/>
          </w:tcPr>
          <w:p w14:paraId="4A84AD90" w14:textId="77777777" w:rsidR="001D6264" w:rsidRDefault="001D6264" w:rsidP="001D6264">
            <w:r>
              <w:t>0.025</w:t>
            </w:r>
          </w:p>
        </w:tc>
        <w:tc>
          <w:tcPr>
            <w:tcW w:w="1021" w:type="dxa"/>
          </w:tcPr>
          <w:p w14:paraId="5F035AA2" w14:textId="77777777" w:rsidR="001D6264" w:rsidRDefault="001D6264" w:rsidP="001D6264">
            <w:r>
              <w:t>0.05</w:t>
            </w:r>
          </w:p>
        </w:tc>
        <w:tc>
          <w:tcPr>
            <w:tcW w:w="1021" w:type="dxa"/>
          </w:tcPr>
          <w:p w14:paraId="1EB8D338" w14:textId="77777777" w:rsidR="001D6264" w:rsidRDefault="001D6264" w:rsidP="001D6264">
            <w:r>
              <w:t>0.6</w:t>
            </w:r>
          </w:p>
        </w:tc>
        <w:tc>
          <w:tcPr>
            <w:tcW w:w="1021" w:type="dxa"/>
          </w:tcPr>
          <w:p w14:paraId="338BC112" w14:textId="77777777" w:rsidR="001D6264" w:rsidRDefault="001D6264" w:rsidP="001D6264">
            <w:r>
              <w:t>1</w:t>
            </w:r>
          </w:p>
        </w:tc>
        <w:tc>
          <w:tcPr>
            <w:tcW w:w="1021" w:type="dxa"/>
          </w:tcPr>
          <w:p w14:paraId="137A8C16" w14:textId="77777777" w:rsidR="001D6264" w:rsidRDefault="001D6264" w:rsidP="001D6264">
            <w:r>
              <w:t>1</w:t>
            </w:r>
          </w:p>
        </w:tc>
        <w:tc>
          <w:tcPr>
            <w:tcW w:w="1021" w:type="dxa"/>
          </w:tcPr>
          <w:p w14:paraId="5F5CD27A" w14:textId="77777777" w:rsidR="001D6264" w:rsidRDefault="001D6264" w:rsidP="001D6264">
            <w:r>
              <w:t>1</w:t>
            </w:r>
          </w:p>
        </w:tc>
      </w:tr>
      <w:tr w:rsidR="001D6264" w14:paraId="553A7E51" w14:textId="77777777" w:rsidTr="001D6264">
        <w:tc>
          <w:tcPr>
            <w:tcW w:w="1359" w:type="dxa"/>
          </w:tcPr>
          <w:p w14:paraId="294AD337" w14:textId="77777777" w:rsidR="001D6264" w:rsidRPr="000E4095" w:rsidRDefault="001D6264" w:rsidP="001D6264">
            <w:pPr>
              <w:rPr>
                <w:b/>
              </w:rPr>
            </w:pPr>
            <w:r w:rsidRPr="000E4095">
              <w:rPr>
                <w:b/>
              </w:rPr>
              <w:t>4W LDV</w:t>
            </w:r>
          </w:p>
        </w:tc>
        <w:tc>
          <w:tcPr>
            <w:tcW w:w="1021" w:type="dxa"/>
          </w:tcPr>
          <w:p w14:paraId="3695AC9D" w14:textId="77777777" w:rsidR="001D6264" w:rsidRDefault="001D6264" w:rsidP="001D6264">
            <w:r>
              <w:t>0</w:t>
            </w:r>
          </w:p>
        </w:tc>
        <w:tc>
          <w:tcPr>
            <w:tcW w:w="1021" w:type="dxa"/>
          </w:tcPr>
          <w:p w14:paraId="270BCF64" w14:textId="77777777" w:rsidR="001D6264" w:rsidRDefault="001D6264" w:rsidP="001D6264">
            <w:r>
              <w:t>0.025</w:t>
            </w:r>
          </w:p>
        </w:tc>
        <w:tc>
          <w:tcPr>
            <w:tcW w:w="1021" w:type="dxa"/>
          </w:tcPr>
          <w:p w14:paraId="0B1FE654" w14:textId="77777777" w:rsidR="001D6264" w:rsidRDefault="001D6264" w:rsidP="001D6264">
            <w:r>
              <w:t>0.05</w:t>
            </w:r>
          </w:p>
        </w:tc>
        <w:tc>
          <w:tcPr>
            <w:tcW w:w="1021" w:type="dxa"/>
          </w:tcPr>
          <w:p w14:paraId="61D3E46D" w14:textId="77777777" w:rsidR="001D6264" w:rsidRDefault="001D6264" w:rsidP="001D6264">
            <w:r>
              <w:t>0.4</w:t>
            </w:r>
          </w:p>
        </w:tc>
        <w:tc>
          <w:tcPr>
            <w:tcW w:w="1021" w:type="dxa"/>
          </w:tcPr>
          <w:p w14:paraId="18EF277B" w14:textId="77777777" w:rsidR="001D6264" w:rsidRDefault="001D6264" w:rsidP="001D6264">
            <w:r>
              <w:t>1</w:t>
            </w:r>
          </w:p>
        </w:tc>
        <w:tc>
          <w:tcPr>
            <w:tcW w:w="1021" w:type="dxa"/>
          </w:tcPr>
          <w:p w14:paraId="29CA5328" w14:textId="77777777" w:rsidR="001D6264" w:rsidRDefault="001D6264" w:rsidP="001D6264">
            <w:r>
              <w:t>1</w:t>
            </w:r>
          </w:p>
        </w:tc>
        <w:tc>
          <w:tcPr>
            <w:tcW w:w="1021" w:type="dxa"/>
          </w:tcPr>
          <w:p w14:paraId="51E4E538" w14:textId="77777777" w:rsidR="001D6264" w:rsidRDefault="001D6264" w:rsidP="001D6264">
            <w:r>
              <w:t>1</w:t>
            </w:r>
          </w:p>
        </w:tc>
      </w:tr>
      <w:tr w:rsidR="001D6264" w14:paraId="6A5EDEA8" w14:textId="77777777" w:rsidTr="001D6264">
        <w:tc>
          <w:tcPr>
            <w:tcW w:w="1359" w:type="dxa"/>
          </w:tcPr>
          <w:p w14:paraId="400CD59F" w14:textId="77777777" w:rsidR="001D6264" w:rsidRPr="000E4095" w:rsidRDefault="001D6264" w:rsidP="001D6264">
            <w:pPr>
              <w:rPr>
                <w:b/>
              </w:rPr>
            </w:pPr>
            <w:r w:rsidRPr="000E4095">
              <w:rPr>
                <w:b/>
              </w:rPr>
              <w:t>Truck, bus</w:t>
            </w:r>
          </w:p>
        </w:tc>
        <w:tc>
          <w:tcPr>
            <w:tcW w:w="1021" w:type="dxa"/>
          </w:tcPr>
          <w:p w14:paraId="476C19B1" w14:textId="77777777" w:rsidR="001D6264" w:rsidRDefault="001D6264" w:rsidP="001D6264">
            <w:r>
              <w:t>0</w:t>
            </w:r>
          </w:p>
        </w:tc>
        <w:tc>
          <w:tcPr>
            <w:tcW w:w="1021" w:type="dxa"/>
          </w:tcPr>
          <w:p w14:paraId="1922687B" w14:textId="77777777" w:rsidR="001D6264" w:rsidRDefault="001D6264" w:rsidP="001D6264">
            <w:r>
              <w:t>0.025</w:t>
            </w:r>
          </w:p>
        </w:tc>
        <w:tc>
          <w:tcPr>
            <w:tcW w:w="1021" w:type="dxa"/>
          </w:tcPr>
          <w:p w14:paraId="580EED9B" w14:textId="77777777" w:rsidR="001D6264" w:rsidRDefault="001D6264" w:rsidP="001D6264">
            <w:r>
              <w:t>0.05</w:t>
            </w:r>
          </w:p>
        </w:tc>
        <w:tc>
          <w:tcPr>
            <w:tcW w:w="1021" w:type="dxa"/>
          </w:tcPr>
          <w:p w14:paraId="4FBE329E" w14:textId="77777777" w:rsidR="001D6264" w:rsidRDefault="001D6264" w:rsidP="001D6264">
            <w:r>
              <w:t>0.4</w:t>
            </w:r>
          </w:p>
        </w:tc>
        <w:tc>
          <w:tcPr>
            <w:tcW w:w="1021" w:type="dxa"/>
          </w:tcPr>
          <w:p w14:paraId="4EA8B309" w14:textId="77777777" w:rsidR="001D6264" w:rsidRDefault="001D6264" w:rsidP="001D6264">
            <w:r>
              <w:t>0.6</w:t>
            </w:r>
          </w:p>
        </w:tc>
        <w:tc>
          <w:tcPr>
            <w:tcW w:w="1021" w:type="dxa"/>
          </w:tcPr>
          <w:p w14:paraId="38E93FBB" w14:textId="77777777" w:rsidR="001D6264" w:rsidRDefault="001D6264" w:rsidP="001D6264">
            <w:r>
              <w:t>0.8</w:t>
            </w:r>
          </w:p>
        </w:tc>
        <w:tc>
          <w:tcPr>
            <w:tcW w:w="1021" w:type="dxa"/>
          </w:tcPr>
          <w:p w14:paraId="673EAC24" w14:textId="77777777" w:rsidR="001D6264" w:rsidRDefault="001D6264" w:rsidP="001D6264">
            <w:r>
              <w:t>1</w:t>
            </w:r>
          </w:p>
        </w:tc>
      </w:tr>
    </w:tbl>
    <w:p w14:paraId="240385D1" w14:textId="1FDD674C" w:rsidR="001D6264" w:rsidRDefault="001D6264" w:rsidP="001D6264">
      <w:r>
        <w:t>EV share weights:</w:t>
      </w:r>
    </w:p>
    <w:p w14:paraId="0BD08AA1" w14:textId="77777777" w:rsidR="001D6264" w:rsidRDefault="001D6264" w:rsidP="001D6264"/>
    <w:p w14:paraId="1C70ECE1" w14:textId="60CD4A95" w:rsidR="001D6264" w:rsidRDefault="001D6264" w:rsidP="00C45DD4"/>
    <w:p w14:paraId="2FEF93BF" w14:textId="77777777" w:rsidR="001D6264" w:rsidRDefault="001D6264" w:rsidP="00C45DD4"/>
    <w:p w14:paraId="6D24F552" w14:textId="0232A9DE" w:rsidR="000D2F7D" w:rsidRDefault="000D2F7D" w:rsidP="000D2F7D">
      <w:pPr>
        <w:pStyle w:val="Heading3"/>
      </w:pPr>
      <w:bookmarkStart w:id="28" w:name="_Toc35524388"/>
      <w:r>
        <w:t>Pakistan-specific transportation changes</w:t>
      </w:r>
      <w:bookmarkEnd w:id="28"/>
    </w:p>
    <w:p w14:paraId="3F46B4A4" w14:textId="77777777" w:rsidR="009B0722" w:rsidRDefault="009B0722" w:rsidP="00C45DD4"/>
    <w:p w14:paraId="16768A7E" w14:textId="77777777" w:rsidR="008C1419" w:rsidRDefault="00F506EF" w:rsidP="00C45DD4">
      <w:r>
        <w:tab/>
        <w:t>We also make a number of updates to the assumptions for the Southeast Asia region</w:t>
      </w:r>
      <w:r w:rsidR="00A50B70">
        <w:t>, which contains Pakistan</w:t>
      </w:r>
      <w:r>
        <w:t xml:space="preserve"> (Pakistan is not its own region in the vehicle </w:t>
      </w:r>
      <w:r w:rsidR="00D60292">
        <w:t>assumptions</w:t>
      </w:r>
      <w:r>
        <w:t xml:space="preserve">). </w:t>
      </w:r>
      <w:r w:rsidR="00A50B70">
        <w:t>We add BEV 3-wheelers as a technology to reflect locally available vehicle types. Based on feedback from</w:t>
      </w:r>
      <w:r w:rsidR="009B0722">
        <w:t xml:space="preserve"> collaborators at</w:t>
      </w:r>
      <w:r w:rsidR="00A50B70">
        <w:t xml:space="preserve"> SEP, we change 3-wheeler speed from 36 to 25 kilometers per hour and increase annual travel per vehicle from 8478 kilometers per year to 32,000 kilometers per year. </w:t>
      </w:r>
    </w:p>
    <w:p w14:paraId="2443CABA" w14:textId="060C98A8" w:rsidR="008C1419" w:rsidRDefault="008C1419" w:rsidP="00C45DD4">
      <w:r>
        <w:lastRenderedPageBreak/>
        <w:tab/>
        <w:t>We update the cost assumptions for 2- and 3-wheelers in Southeast Asia</w:t>
      </w:r>
      <w:r w:rsidR="001D6264">
        <w:t>. As NREL’s Electrification</w:t>
      </w:r>
      <w:r>
        <w:t xml:space="preserve"> Futures Study </w:t>
      </w:r>
      <w:r w:rsidR="001D6264">
        <w:t xml:space="preserve">(Jadun et al. 2017) </w:t>
      </w:r>
      <w:r>
        <w:t>does not re</w:t>
      </w:r>
      <w:r w:rsidR="001D6264">
        <w:t xml:space="preserve">port data for these vehicles, we rely on market data in Pakistan to determine current costs. </w:t>
      </w:r>
      <w:r w:rsidR="004F1927">
        <w:t xml:space="preserve">A representative gasoline-powered motorcycle model in Pakistan costs about $800, about 59% of the cost assumption in the UCD database, so we scale all </w:t>
      </w:r>
      <w:r w:rsidR="002C50E4">
        <w:t xml:space="preserve">liquids </w:t>
      </w:r>
      <w:r w:rsidR="004F1927">
        <w:t>2-wheeler</w:t>
      </w:r>
      <w:r w:rsidR="002C50E4">
        <w:t xml:space="preserve"> purchase costs</w:t>
      </w:r>
      <w:r w:rsidR="004F1927">
        <w:t xml:space="preserve"> by this value. </w:t>
      </w:r>
      <w:r w:rsidR="00FF3175">
        <w:t>Based on feedback from collaborators at SEP, electric 2-wheelers are already at levelized cost parity with conventional ICE 2-wheelers in Pakistan. Therefore, we back calculate purchase costs for BEVs in 2020</w:t>
      </w:r>
      <w:r w:rsidR="00C31405">
        <w:t xml:space="preserve"> by class</w:t>
      </w:r>
      <w:r w:rsidR="00FF3175">
        <w:t xml:space="preserve"> using ICEV cost assumptions and assuming equal levelized costs. After 2020, costs decrease according to the battery costs given in the three technology advancement pathways.</w:t>
      </w:r>
    </w:p>
    <w:p w14:paraId="04A88E1E" w14:textId="4DEC7E46" w:rsidR="00C96F7B" w:rsidRDefault="004F1927" w:rsidP="007C1FC7">
      <w:pPr>
        <w:ind w:firstLine="720"/>
      </w:pPr>
      <w:r>
        <w:t xml:space="preserve">As BEV 3-wheelers do not exist as a technology in the current core GCAM and </w:t>
      </w:r>
      <w:r w:rsidR="00C31405">
        <w:t xml:space="preserve">Pakistan-specific cost </w:t>
      </w:r>
      <w:r>
        <w:t>data is limited, we estimate BEV 3-wheel capital costs</w:t>
      </w:r>
      <w:r w:rsidR="00FF3175">
        <w:t xml:space="preserve"> in 2020</w:t>
      </w:r>
      <w:r>
        <w:t xml:space="preserve"> using the ratio of liquids motorcycles to 3-wheelers in</w:t>
      </w:r>
      <w:r w:rsidR="00C31405">
        <w:t xml:space="preserve"> Southeast Asia in </w:t>
      </w:r>
      <w:r>
        <w:t xml:space="preserve">the </w:t>
      </w:r>
      <w:r w:rsidR="00C31405">
        <w:t>original</w:t>
      </w:r>
      <w:r>
        <w:t xml:space="preserve"> UCD database. This ratio (1.37) is then multiplied by the BEV motorcycle cost </w:t>
      </w:r>
      <w:r w:rsidR="00FF3175">
        <w:t xml:space="preserve">calculating purchase costs under levelized </w:t>
      </w:r>
      <w:r>
        <w:t>cost parity.</w:t>
      </w:r>
      <w:r w:rsidR="00FF3175">
        <w:t xml:space="preserve"> After 2020, costs decrease according to the battery costs given in the three technology advancement pathways.</w:t>
      </w:r>
    </w:p>
    <w:p w14:paraId="04B5279D" w14:textId="11C3DA24" w:rsidR="007C1FC7" w:rsidRDefault="007C1FC7" w:rsidP="007C1FC7">
      <w:pPr>
        <w:ind w:firstLine="720"/>
      </w:pPr>
      <w:r>
        <w:t xml:space="preserve">We also update BEV mini car costs and intensity to match the assumptions for India. This was the only car class and technology where assumptions did not match those in India, for unclear reasons, so we correct this discrepancy.   </w:t>
      </w:r>
    </w:p>
    <w:p w14:paraId="152E1673" w14:textId="00F561BB" w:rsidR="00350B6F" w:rsidRDefault="00FF3175" w:rsidP="00965EFA">
      <w:pPr>
        <w:ind w:firstLine="720"/>
      </w:pPr>
      <w:r>
        <w:t>The infrastructure capital cost assumptions for BEVs come from Jadun et al. (2017), but these were based on costs in the U.S. A large portion of these costs were for labor</w:t>
      </w:r>
      <w:r w:rsidR="00C96F7B">
        <w:t xml:space="preserve"> associated with installation and upgrades to residential electrical systems. However, l</w:t>
      </w:r>
      <w:r>
        <w:t>abor costs are much lower in Pakistan</w:t>
      </w:r>
      <w:r w:rsidR="00C96F7B">
        <w:t xml:space="preserve"> and many households have electrical service with a higher voltage compared to the U.S. We assume o</w:t>
      </w:r>
      <w:r w:rsidR="00C96F7B" w:rsidRPr="00C96F7B">
        <w:t xml:space="preserve">ne charger </w:t>
      </w:r>
      <w:r w:rsidR="00C96F7B">
        <w:t xml:space="preserve">required </w:t>
      </w:r>
      <w:r w:rsidR="00C96F7B" w:rsidRPr="00C96F7B">
        <w:t>per vehicle</w:t>
      </w:r>
      <w:r w:rsidR="00C96F7B">
        <w:t xml:space="preserve">, a </w:t>
      </w:r>
      <w:r w:rsidR="00C96F7B" w:rsidRPr="00C96F7B">
        <w:t>typical residential power plug with 230V/10A and 100-35 km of driving daily</w:t>
      </w:r>
      <w:r w:rsidR="00C96F7B">
        <w:t xml:space="preserve">. </w:t>
      </w:r>
      <w:r w:rsidR="00C96F7B" w:rsidRPr="00C96F7B">
        <w:t xml:space="preserve">Based on market </w:t>
      </w:r>
      <w:r w:rsidR="00C96F7B">
        <w:t>data</w:t>
      </w:r>
      <w:r w:rsidR="00C96F7B" w:rsidRPr="00C96F7B">
        <w:t xml:space="preserve"> in Pakistan</w:t>
      </w:r>
      <w:r w:rsidR="00C96F7B">
        <w:t>, a level-2 charger costs</w:t>
      </w:r>
      <w:r w:rsidR="00C96F7B" w:rsidRPr="00C96F7B">
        <w:t xml:space="preserve"> $350-500,</w:t>
      </w:r>
      <w:r w:rsidR="00C96F7B">
        <w:t xml:space="preserve"> installation is</w:t>
      </w:r>
      <w:r w:rsidR="00C96F7B" w:rsidRPr="00C96F7B">
        <w:t xml:space="preserve"> $50-100, and residential electrical service upgrades</w:t>
      </w:r>
      <w:r w:rsidR="00C96F7B">
        <w:t xml:space="preserve"> cost </w:t>
      </w:r>
      <w:r w:rsidR="00C96F7B" w:rsidRPr="00C96F7B">
        <w:t>$80-135</w:t>
      </w:r>
      <w:r w:rsidR="00C96F7B">
        <w:t>. We assume an average charging infrastructure capital cost of $580 for 4-wheel LDVs</w:t>
      </w:r>
      <w:r>
        <w:t xml:space="preserve">. We remove </w:t>
      </w:r>
      <w:r w:rsidR="00C96F7B">
        <w:t>charging costs</w:t>
      </w:r>
      <w:r>
        <w:t xml:space="preserve"> entirely for </w:t>
      </w:r>
      <w:r w:rsidR="00C96F7B">
        <w:t>2-wheelers, as</w:t>
      </w:r>
      <w:r w:rsidR="00C96F7B" w:rsidRPr="00C96F7B">
        <w:t xml:space="preserve"> </w:t>
      </w:r>
      <w:r w:rsidR="00C96F7B">
        <w:t xml:space="preserve">vehicle specifications indicate </w:t>
      </w:r>
      <w:r w:rsidR="00C96F7B" w:rsidRPr="00C96F7B">
        <w:t xml:space="preserve">2-wheeler batteries are sufficiently small that no additional charging infrastructure </w:t>
      </w:r>
      <w:r w:rsidR="00C96F7B">
        <w:t xml:space="preserve">for residential use </w:t>
      </w:r>
      <w:r w:rsidR="00C96F7B" w:rsidRPr="00C96F7B">
        <w:t>is required</w:t>
      </w:r>
      <w:r w:rsidR="00C96F7B">
        <w:t xml:space="preserve">. We do assume </w:t>
      </w:r>
      <w:r w:rsidR="00350B6F">
        <w:t>3-wheelers require the</w:t>
      </w:r>
      <w:r w:rsidR="00C96F7B">
        <w:t xml:space="preserve"> $580 charging infrastructure cost because of the high annual distance travelled per vehicle. </w:t>
      </w:r>
    </w:p>
    <w:p w14:paraId="39D7A6B0" w14:textId="2A7B59DB" w:rsidR="00682786" w:rsidRDefault="00965EFA" w:rsidP="00350B6F">
      <w:pPr>
        <w:ind w:firstLine="720"/>
      </w:pPr>
      <w:r>
        <w:t>Collaborators at SEP collected information on typical maintenance costs for company and staff vehicles, as well as information from an informal survey of auto workshops, vehicle drivers, etc., around Islamabad. We use this to adjust our vehicle maintenance cost assumptions for LDVs</w:t>
      </w:r>
      <w:r w:rsidR="00350B6F">
        <w:t xml:space="preserve">. </w:t>
      </w:r>
      <w:r>
        <w:t>Actual average maintenance costs could be much lower than the values collected, however, as many owners tend to pay for maintenance only when unavoidable. We</w:t>
      </w:r>
      <w:r w:rsidR="00350B6F">
        <w:t xml:space="preserve"> scale the values by 70% to represent more realistic maintenance. </w:t>
      </w:r>
    </w:p>
    <w:p w14:paraId="42955E36" w14:textId="3102A7CF" w:rsidR="00350B6F" w:rsidRDefault="00350B6F" w:rsidP="00350B6F">
      <w:pPr>
        <w:ind w:firstLine="720"/>
      </w:pPr>
      <w:r>
        <w:t xml:space="preserve">In addition, market survey data provided by </w:t>
      </w:r>
      <w:r w:rsidR="00CC3200">
        <w:t>collaborators at ANL</w:t>
      </w:r>
      <w:r>
        <w:t xml:space="preserve"> indicated that</w:t>
      </w:r>
      <w:r w:rsidR="00CC3200">
        <w:t xml:space="preserve"> capital costs for</w:t>
      </w:r>
      <w:r>
        <w:t xml:space="preserve"> light trucks and buses are significantly </w:t>
      </w:r>
      <w:r w:rsidR="00CC3200">
        <w:t>lower</w:t>
      </w:r>
      <w:r>
        <w:t xml:space="preserve"> in Pakistan </w:t>
      </w:r>
      <w:r w:rsidR="00965EFA">
        <w:t>than the US</w:t>
      </w:r>
      <w:r w:rsidR="00CC3200">
        <w:t xml:space="preserve">. For the data available, vehicles in Pakistan were about 40% of the cost of comparable US vehicles. </w:t>
      </w:r>
      <w:r>
        <w:t>As GCAM truck costs are based on US data and do not vary by region</w:t>
      </w:r>
      <w:r w:rsidR="00CC3200">
        <w:t>,</w:t>
      </w:r>
      <w:r>
        <w:t xml:space="preserve"> </w:t>
      </w:r>
      <w:r w:rsidR="00CC3200">
        <w:t>unlike</w:t>
      </w:r>
      <w:r>
        <w:t xml:space="preserve"> LDVs, and bus</w:t>
      </w:r>
      <w:r w:rsidR="00682786">
        <w:t xml:space="preserve"> cost assumptions are nearly identical between the US and Pakistan, we scale costs for buses, 0-2 ton trucks, and 2-5 ton trucks </w:t>
      </w:r>
      <w:r w:rsidR="00965EFA">
        <w:t>to</w:t>
      </w:r>
      <w:r w:rsidR="00682786">
        <w:t xml:space="preserve"> represent this regional knock-down factor.</w:t>
      </w:r>
      <w:r w:rsidR="00965EFA">
        <w:t xml:space="preserve"> Cost assumptions for buses and trucks are given as levelized non-fuel cost (per vehicle-kilometer traveled)</w:t>
      </w:r>
      <w:r w:rsidR="00CC3200">
        <w:t xml:space="preserve">; we use cost assumptions for compact cars to calculate that purchase costs are about 76% of non-fuel levelized costs, and apply the 40% capital cost regional knockdown factor to </w:t>
      </w:r>
      <w:r w:rsidR="00CC3200">
        <w:lastRenderedPageBreak/>
        <w:t>that share of the levelized cost.</w:t>
      </w:r>
      <w:r w:rsidR="00682786">
        <w:t xml:space="preserve"> This applies to all technologies within these classes. The cost difference appears to be less significant for heavy-duty trucks, so we leave these costs unchanged</w:t>
      </w:r>
      <w:r w:rsidR="007C1FC7">
        <w:t>.</w:t>
      </w:r>
    </w:p>
    <w:p w14:paraId="09A96506" w14:textId="1372DEE0" w:rsidR="00350B6F" w:rsidRDefault="00965EFA" w:rsidP="00CC3200">
      <w:pPr>
        <w:ind w:firstLine="720"/>
      </w:pPr>
      <w:r>
        <w:t>Bus costs were levelized by dividing by annual distance traveled of 51,708 km/year, while SEP assums buses travel 72,000 km per year. For consistency, we scale bus costs for all technologies by 51708/72000 to implicitly change annual distance traveled</w:t>
      </w:r>
      <w:r w:rsidR="00CC3200">
        <w:t xml:space="preserve">. </w:t>
      </w:r>
      <w:r w:rsidR="00682786">
        <w:t>We also adjust BEV truck load factor assumptions for consistency across technology advancement scenarios. BEV truck load factors are set to 80% of liquids load factors in 2020 and linearly increase to be equal with liquids trucks in 2050. This change was made for Southeast Asia only.</w:t>
      </w:r>
    </w:p>
    <w:p w14:paraId="209B1D45" w14:textId="30DAA216" w:rsidR="007C1FC7" w:rsidRDefault="005A585D" w:rsidP="007C1FC7">
      <w:pPr>
        <w:ind w:firstLine="720"/>
      </w:pPr>
      <w:r>
        <w:t>The GCAM data system uses a default discount rate of 10% for consumer vehicle purchases. It should be noted that this value is only used to calculate a fixed charge rate, which converts capital costs to annualized costs as part of the levelized cost calculation. We change the discount rate to 15%, based on loan rates of 20-21% in Pakistan today</w:t>
      </w:r>
      <w:r>
        <w:rPr>
          <w:rStyle w:val="FootnoteReference"/>
        </w:rPr>
        <w:footnoteReference w:id="3"/>
      </w:r>
      <w:r>
        <w:t xml:space="preserve"> and average inflation of 5.5% over the past five years.</w:t>
      </w:r>
      <w:r>
        <w:rPr>
          <w:rStyle w:val="FootnoteReference"/>
        </w:rPr>
        <w:footnoteReference w:id="4"/>
      </w:r>
    </w:p>
    <w:p w14:paraId="4441E395" w14:textId="77777777" w:rsidR="00C45DD4" w:rsidRPr="0014425F" w:rsidRDefault="00C45DD4" w:rsidP="00C45DD4">
      <w:pPr>
        <w:pStyle w:val="Heading3"/>
      </w:pPr>
      <w:bookmarkStart w:id="29" w:name="_Toc35334627"/>
      <w:bookmarkStart w:id="30" w:name="_Toc35524389"/>
      <w:r w:rsidRPr="0014425F">
        <w:t>Battery cost curves update (1/16/20)</w:t>
      </w:r>
      <w:bookmarkEnd w:id="29"/>
      <w:bookmarkEnd w:id="30"/>
    </w:p>
    <w:p w14:paraId="15816865" w14:textId="77777777" w:rsidR="003F67DE" w:rsidRDefault="003F67DE" w:rsidP="00C45DD4"/>
    <w:p w14:paraId="47CE9D37" w14:textId="5D92301D" w:rsidR="00C45DD4" w:rsidRDefault="003F67DE" w:rsidP="00C45DD4">
      <w:r>
        <w:t xml:space="preserve">Recent data shows that battery costs have fallen faster than projected, including in the Electrification Futures Study on which the slow, moderate, and rapid technology pathways were based. For example, according to Bloomberg New Energy Finance (BNEF) battery costs in 2019 had dropped to $156 per kWh, which the EFS projected would be only be reached by </w:t>
      </w:r>
      <w:r w:rsidR="00263EF2">
        <w:t>between 2025 and 2030</w:t>
      </w:r>
      <w:r>
        <w:t xml:space="preserve"> in Rapid Advancement, 20</w:t>
      </w:r>
      <w:r w:rsidR="00263EF2">
        <w:t>40</w:t>
      </w:r>
      <w:r>
        <w:t xml:space="preserve"> in Moderate, and not until after 2050 in Slow (Jadun et al. 2017). We modify the vehicle costs for each curve </w:t>
      </w:r>
      <w:r w:rsidR="00C45DD4">
        <w:t>based on more aggressive battery cost projections</w:t>
      </w:r>
      <w:r>
        <w:t xml:space="preserve">. </w:t>
      </w:r>
      <w:r w:rsidR="00C45DD4">
        <w:t xml:space="preserve">Intensity and infrastructure costs also vary between these </w:t>
      </w:r>
      <w:r>
        <w:t>technology advancement</w:t>
      </w:r>
      <w:r w:rsidR="00C45DD4">
        <w:t xml:space="preserve"> scenarios</w:t>
      </w:r>
      <w:r w:rsidR="00752A30">
        <w:t xml:space="preserve"> based on the EFS data</w:t>
      </w:r>
      <w:r>
        <w:t>, but w</w:t>
      </w:r>
      <w:r w:rsidR="00C45DD4">
        <w:t xml:space="preserve">e </w:t>
      </w:r>
      <w:r w:rsidR="00752A30">
        <w:t xml:space="preserve">leave these unchanged </w:t>
      </w:r>
      <w:r w:rsidR="00C45DD4">
        <w:t>and only update capital costs based on the new battery cost curves</w:t>
      </w:r>
      <w:r>
        <w:t xml:space="preserve"> below.</w:t>
      </w:r>
    </w:p>
    <w:p w14:paraId="5C7226F6" w14:textId="77777777" w:rsidR="00C45DD4" w:rsidRDefault="00C45DD4" w:rsidP="00C45DD4">
      <w:r>
        <w:t>New battery cost curves (2018$/kWh)</w:t>
      </w:r>
      <w:r>
        <w:rPr>
          <w:rStyle w:val="EndnoteReference"/>
        </w:rPr>
        <w:endnoteReference w:id="1"/>
      </w:r>
    </w:p>
    <w:tbl>
      <w:tblPr>
        <w:tblStyle w:val="TableGrid"/>
        <w:tblW w:w="0" w:type="auto"/>
        <w:tblLook w:val="04A0" w:firstRow="1" w:lastRow="0" w:firstColumn="1" w:lastColumn="0" w:noHBand="0" w:noVBand="1"/>
      </w:tblPr>
      <w:tblGrid>
        <w:gridCol w:w="960"/>
        <w:gridCol w:w="960"/>
        <w:gridCol w:w="1060"/>
        <w:gridCol w:w="1060"/>
      </w:tblGrid>
      <w:tr w:rsidR="00C45DD4" w:rsidRPr="00F761F6" w14:paraId="149BFDC0" w14:textId="77777777" w:rsidTr="00072ED7">
        <w:trPr>
          <w:trHeight w:val="300"/>
        </w:trPr>
        <w:tc>
          <w:tcPr>
            <w:tcW w:w="960" w:type="dxa"/>
            <w:noWrap/>
            <w:hideMark/>
          </w:tcPr>
          <w:p w14:paraId="224D9F5C" w14:textId="77777777" w:rsidR="00C45DD4" w:rsidRPr="00F761F6" w:rsidRDefault="00C45DD4" w:rsidP="00072ED7"/>
        </w:tc>
        <w:tc>
          <w:tcPr>
            <w:tcW w:w="960" w:type="dxa"/>
            <w:noWrap/>
            <w:hideMark/>
          </w:tcPr>
          <w:p w14:paraId="16E746CB" w14:textId="77777777" w:rsidR="00C45DD4" w:rsidRPr="009856FF" w:rsidRDefault="00C45DD4" w:rsidP="00072ED7">
            <w:pPr>
              <w:rPr>
                <w:b/>
                <w:bCs/>
              </w:rPr>
            </w:pPr>
            <w:r w:rsidRPr="009856FF">
              <w:rPr>
                <w:b/>
                <w:bCs/>
              </w:rPr>
              <w:t>Slow</w:t>
            </w:r>
          </w:p>
        </w:tc>
        <w:tc>
          <w:tcPr>
            <w:tcW w:w="1060" w:type="dxa"/>
            <w:noWrap/>
            <w:hideMark/>
          </w:tcPr>
          <w:p w14:paraId="4193A054" w14:textId="77777777" w:rsidR="00C45DD4" w:rsidRPr="009856FF" w:rsidRDefault="00C45DD4" w:rsidP="00072ED7">
            <w:pPr>
              <w:rPr>
                <w:b/>
                <w:bCs/>
              </w:rPr>
            </w:pPr>
            <w:r w:rsidRPr="009856FF">
              <w:rPr>
                <w:b/>
                <w:bCs/>
              </w:rPr>
              <w:t>Moderate</w:t>
            </w:r>
          </w:p>
        </w:tc>
        <w:tc>
          <w:tcPr>
            <w:tcW w:w="1060" w:type="dxa"/>
            <w:noWrap/>
            <w:hideMark/>
          </w:tcPr>
          <w:p w14:paraId="577A9466" w14:textId="77777777" w:rsidR="00C45DD4" w:rsidRPr="009856FF" w:rsidRDefault="00C45DD4" w:rsidP="00072ED7">
            <w:pPr>
              <w:rPr>
                <w:b/>
                <w:bCs/>
              </w:rPr>
            </w:pPr>
            <w:r w:rsidRPr="009856FF">
              <w:rPr>
                <w:b/>
                <w:bCs/>
              </w:rPr>
              <w:t>Rapid</w:t>
            </w:r>
          </w:p>
        </w:tc>
      </w:tr>
      <w:tr w:rsidR="00C45DD4" w:rsidRPr="00F761F6" w14:paraId="45BC997A" w14:textId="77777777" w:rsidTr="00072ED7">
        <w:trPr>
          <w:trHeight w:val="300"/>
        </w:trPr>
        <w:tc>
          <w:tcPr>
            <w:tcW w:w="960" w:type="dxa"/>
            <w:noWrap/>
            <w:hideMark/>
          </w:tcPr>
          <w:p w14:paraId="3F62696B" w14:textId="77777777" w:rsidR="00C45DD4" w:rsidRPr="00F761F6" w:rsidRDefault="00C45DD4" w:rsidP="00072ED7">
            <w:r w:rsidRPr="00F761F6">
              <w:t>2019</w:t>
            </w:r>
          </w:p>
        </w:tc>
        <w:tc>
          <w:tcPr>
            <w:tcW w:w="960" w:type="dxa"/>
            <w:noWrap/>
            <w:hideMark/>
          </w:tcPr>
          <w:p w14:paraId="3D731054" w14:textId="77777777" w:rsidR="00C45DD4" w:rsidRPr="00F761F6" w:rsidRDefault="00C45DD4" w:rsidP="00072ED7">
            <w:r w:rsidRPr="00F761F6">
              <w:t>156</w:t>
            </w:r>
          </w:p>
        </w:tc>
        <w:tc>
          <w:tcPr>
            <w:tcW w:w="1060" w:type="dxa"/>
            <w:noWrap/>
            <w:hideMark/>
          </w:tcPr>
          <w:p w14:paraId="024633EC" w14:textId="77777777" w:rsidR="00C45DD4" w:rsidRPr="00F761F6" w:rsidRDefault="00C45DD4" w:rsidP="00072ED7">
            <w:r w:rsidRPr="00F761F6">
              <w:t>156</w:t>
            </w:r>
          </w:p>
        </w:tc>
        <w:tc>
          <w:tcPr>
            <w:tcW w:w="1060" w:type="dxa"/>
            <w:noWrap/>
            <w:hideMark/>
          </w:tcPr>
          <w:p w14:paraId="5A428A32" w14:textId="77777777" w:rsidR="00C45DD4" w:rsidRPr="00F761F6" w:rsidRDefault="00C45DD4" w:rsidP="00072ED7">
            <w:r w:rsidRPr="00F761F6">
              <w:t>156</w:t>
            </w:r>
          </w:p>
        </w:tc>
      </w:tr>
      <w:tr w:rsidR="00C45DD4" w:rsidRPr="00F761F6" w14:paraId="3EC7AEEB" w14:textId="77777777" w:rsidTr="00072ED7">
        <w:trPr>
          <w:trHeight w:val="300"/>
        </w:trPr>
        <w:tc>
          <w:tcPr>
            <w:tcW w:w="960" w:type="dxa"/>
            <w:noWrap/>
            <w:hideMark/>
          </w:tcPr>
          <w:p w14:paraId="6F58AAB8" w14:textId="77777777" w:rsidR="00C45DD4" w:rsidRPr="00F761F6" w:rsidRDefault="00C45DD4" w:rsidP="00072ED7">
            <w:r w:rsidRPr="00F761F6">
              <w:t>2020</w:t>
            </w:r>
          </w:p>
        </w:tc>
        <w:tc>
          <w:tcPr>
            <w:tcW w:w="960" w:type="dxa"/>
            <w:noWrap/>
            <w:hideMark/>
          </w:tcPr>
          <w:p w14:paraId="379A4709" w14:textId="77777777" w:rsidR="00C45DD4" w:rsidRPr="00F761F6" w:rsidRDefault="00C45DD4" w:rsidP="00072ED7">
            <w:r w:rsidRPr="00F761F6">
              <w:t>146.3</w:t>
            </w:r>
          </w:p>
        </w:tc>
        <w:tc>
          <w:tcPr>
            <w:tcW w:w="1060" w:type="dxa"/>
            <w:noWrap/>
            <w:hideMark/>
          </w:tcPr>
          <w:p w14:paraId="34A3F737" w14:textId="77777777" w:rsidR="00C45DD4" w:rsidRPr="00F761F6" w:rsidRDefault="00C45DD4" w:rsidP="00072ED7">
            <w:r w:rsidRPr="00F761F6">
              <w:t>140.5</w:t>
            </w:r>
          </w:p>
        </w:tc>
        <w:tc>
          <w:tcPr>
            <w:tcW w:w="1060" w:type="dxa"/>
            <w:noWrap/>
            <w:hideMark/>
          </w:tcPr>
          <w:p w14:paraId="114FD5BF" w14:textId="77777777" w:rsidR="00C45DD4" w:rsidRPr="00F761F6" w:rsidRDefault="00C45DD4" w:rsidP="00072ED7">
            <w:r w:rsidRPr="00F761F6">
              <w:t>123</w:t>
            </w:r>
          </w:p>
        </w:tc>
      </w:tr>
      <w:tr w:rsidR="00C45DD4" w:rsidRPr="00F761F6" w14:paraId="572C84C7" w14:textId="77777777" w:rsidTr="00072ED7">
        <w:trPr>
          <w:trHeight w:val="300"/>
        </w:trPr>
        <w:tc>
          <w:tcPr>
            <w:tcW w:w="960" w:type="dxa"/>
            <w:noWrap/>
            <w:hideMark/>
          </w:tcPr>
          <w:p w14:paraId="0D8E3F7F" w14:textId="77777777" w:rsidR="00C45DD4" w:rsidRPr="00F761F6" w:rsidRDefault="00C45DD4" w:rsidP="00072ED7">
            <w:r w:rsidRPr="00F761F6">
              <w:t>2025</w:t>
            </w:r>
          </w:p>
        </w:tc>
        <w:tc>
          <w:tcPr>
            <w:tcW w:w="960" w:type="dxa"/>
            <w:noWrap/>
            <w:hideMark/>
          </w:tcPr>
          <w:p w14:paraId="2526A19D" w14:textId="77777777" w:rsidR="00C45DD4" w:rsidRPr="00F761F6" w:rsidRDefault="00C45DD4" w:rsidP="00072ED7">
            <w:r w:rsidRPr="00F761F6">
              <w:t>97.5</w:t>
            </w:r>
          </w:p>
        </w:tc>
        <w:tc>
          <w:tcPr>
            <w:tcW w:w="1060" w:type="dxa"/>
            <w:noWrap/>
            <w:hideMark/>
          </w:tcPr>
          <w:p w14:paraId="5612B988" w14:textId="77777777" w:rsidR="00C45DD4" w:rsidRPr="00F761F6" w:rsidRDefault="00C45DD4" w:rsidP="00072ED7">
            <w:r w:rsidRPr="00F761F6">
              <w:t>84.9</w:t>
            </w:r>
          </w:p>
        </w:tc>
        <w:tc>
          <w:tcPr>
            <w:tcW w:w="1060" w:type="dxa"/>
            <w:noWrap/>
            <w:hideMark/>
          </w:tcPr>
          <w:p w14:paraId="27648AC6" w14:textId="77777777" w:rsidR="00C45DD4" w:rsidRPr="00F761F6" w:rsidRDefault="00C45DD4" w:rsidP="00072ED7">
            <w:r w:rsidRPr="00F761F6">
              <w:t>57.1</w:t>
            </w:r>
          </w:p>
        </w:tc>
      </w:tr>
      <w:tr w:rsidR="00C45DD4" w:rsidRPr="00F761F6" w14:paraId="5741E513" w14:textId="77777777" w:rsidTr="00072ED7">
        <w:trPr>
          <w:trHeight w:val="300"/>
        </w:trPr>
        <w:tc>
          <w:tcPr>
            <w:tcW w:w="960" w:type="dxa"/>
            <w:noWrap/>
            <w:hideMark/>
          </w:tcPr>
          <w:p w14:paraId="61EE9EA2" w14:textId="77777777" w:rsidR="00C45DD4" w:rsidRPr="00F761F6" w:rsidRDefault="00C45DD4" w:rsidP="00072ED7">
            <w:r w:rsidRPr="00F761F6">
              <w:t>2030</w:t>
            </w:r>
          </w:p>
        </w:tc>
        <w:tc>
          <w:tcPr>
            <w:tcW w:w="960" w:type="dxa"/>
            <w:noWrap/>
            <w:hideMark/>
          </w:tcPr>
          <w:p w14:paraId="1A488C9D" w14:textId="77777777" w:rsidR="00C45DD4" w:rsidRPr="00F761F6" w:rsidRDefault="00C45DD4" w:rsidP="00072ED7">
            <w:r w:rsidRPr="00F761F6">
              <w:t>87.8</w:t>
            </w:r>
          </w:p>
        </w:tc>
        <w:tc>
          <w:tcPr>
            <w:tcW w:w="1060" w:type="dxa"/>
            <w:noWrap/>
            <w:hideMark/>
          </w:tcPr>
          <w:p w14:paraId="6C471BC1" w14:textId="77777777" w:rsidR="00C45DD4" w:rsidRPr="00F761F6" w:rsidRDefault="00C45DD4" w:rsidP="00072ED7">
            <w:r w:rsidRPr="00F761F6">
              <w:t>62</w:t>
            </w:r>
          </w:p>
        </w:tc>
        <w:tc>
          <w:tcPr>
            <w:tcW w:w="1060" w:type="dxa"/>
            <w:noWrap/>
            <w:hideMark/>
          </w:tcPr>
          <w:p w14:paraId="7F00A835" w14:textId="77777777" w:rsidR="00C45DD4" w:rsidRPr="00F761F6" w:rsidRDefault="00C45DD4" w:rsidP="00072ED7">
            <w:r w:rsidRPr="00F761F6">
              <w:t>50</w:t>
            </w:r>
          </w:p>
        </w:tc>
      </w:tr>
      <w:tr w:rsidR="00C45DD4" w:rsidRPr="00F761F6" w14:paraId="75219323" w14:textId="77777777" w:rsidTr="00072ED7">
        <w:trPr>
          <w:trHeight w:val="300"/>
        </w:trPr>
        <w:tc>
          <w:tcPr>
            <w:tcW w:w="960" w:type="dxa"/>
            <w:noWrap/>
            <w:hideMark/>
          </w:tcPr>
          <w:p w14:paraId="15FDF26E" w14:textId="77777777" w:rsidR="00C45DD4" w:rsidRPr="00F761F6" w:rsidRDefault="00C45DD4" w:rsidP="00072ED7">
            <w:r w:rsidRPr="00F761F6">
              <w:t>2035</w:t>
            </w:r>
          </w:p>
        </w:tc>
        <w:tc>
          <w:tcPr>
            <w:tcW w:w="960" w:type="dxa"/>
            <w:noWrap/>
            <w:hideMark/>
          </w:tcPr>
          <w:p w14:paraId="4A4A2859" w14:textId="77777777" w:rsidR="00C45DD4" w:rsidRPr="00F761F6" w:rsidRDefault="00C45DD4" w:rsidP="00072ED7">
            <w:r w:rsidRPr="00F761F6">
              <w:t>78.1</w:t>
            </w:r>
          </w:p>
        </w:tc>
        <w:tc>
          <w:tcPr>
            <w:tcW w:w="1060" w:type="dxa"/>
            <w:noWrap/>
            <w:hideMark/>
          </w:tcPr>
          <w:p w14:paraId="19FAB5A0" w14:textId="77777777" w:rsidR="00C45DD4" w:rsidRPr="00F761F6" w:rsidRDefault="00C45DD4" w:rsidP="00072ED7">
            <w:r w:rsidRPr="00F761F6">
              <w:t>55</w:t>
            </w:r>
          </w:p>
        </w:tc>
        <w:tc>
          <w:tcPr>
            <w:tcW w:w="1060" w:type="dxa"/>
            <w:noWrap/>
            <w:hideMark/>
          </w:tcPr>
          <w:p w14:paraId="4216860E" w14:textId="77777777" w:rsidR="00C45DD4" w:rsidRPr="00F761F6" w:rsidRDefault="00C45DD4" w:rsidP="00072ED7">
            <w:r w:rsidRPr="00F761F6">
              <w:t>44</w:t>
            </w:r>
          </w:p>
        </w:tc>
      </w:tr>
      <w:tr w:rsidR="00C45DD4" w:rsidRPr="00F761F6" w14:paraId="0ADA860A" w14:textId="77777777" w:rsidTr="00072ED7">
        <w:trPr>
          <w:trHeight w:val="300"/>
        </w:trPr>
        <w:tc>
          <w:tcPr>
            <w:tcW w:w="960" w:type="dxa"/>
            <w:noWrap/>
            <w:hideMark/>
          </w:tcPr>
          <w:p w14:paraId="24168D91" w14:textId="77777777" w:rsidR="00C45DD4" w:rsidRPr="00F761F6" w:rsidRDefault="00C45DD4" w:rsidP="00072ED7">
            <w:r w:rsidRPr="00F761F6">
              <w:t>2040</w:t>
            </w:r>
          </w:p>
        </w:tc>
        <w:tc>
          <w:tcPr>
            <w:tcW w:w="960" w:type="dxa"/>
            <w:noWrap/>
            <w:hideMark/>
          </w:tcPr>
          <w:p w14:paraId="1041C43A" w14:textId="77777777" w:rsidR="00C45DD4" w:rsidRPr="00F761F6" w:rsidRDefault="00C45DD4" w:rsidP="00072ED7">
            <w:r w:rsidRPr="00F761F6">
              <w:t>74.7</w:t>
            </w:r>
          </w:p>
        </w:tc>
        <w:tc>
          <w:tcPr>
            <w:tcW w:w="1060" w:type="dxa"/>
            <w:noWrap/>
            <w:hideMark/>
          </w:tcPr>
          <w:p w14:paraId="4611A2A9" w14:textId="77777777" w:rsidR="00C45DD4" w:rsidRPr="00F761F6" w:rsidRDefault="00C45DD4" w:rsidP="00072ED7">
            <w:r w:rsidRPr="00F761F6">
              <w:t>50.8</w:t>
            </w:r>
          </w:p>
        </w:tc>
        <w:tc>
          <w:tcPr>
            <w:tcW w:w="1060" w:type="dxa"/>
            <w:noWrap/>
            <w:hideMark/>
          </w:tcPr>
          <w:p w14:paraId="2D9A1313" w14:textId="77777777" w:rsidR="00C45DD4" w:rsidRPr="00F761F6" w:rsidRDefault="00C45DD4" w:rsidP="00072ED7">
            <w:r w:rsidRPr="00F761F6">
              <w:t>38</w:t>
            </w:r>
          </w:p>
        </w:tc>
      </w:tr>
      <w:tr w:rsidR="00C45DD4" w:rsidRPr="00F761F6" w14:paraId="2B45E94B" w14:textId="77777777" w:rsidTr="00072ED7">
        <w:trPr>
          <w:trHeight w:val="300"/>
        </w:trPr>
        <w:tc>
          <w:tcPr>
            <w:tcW w:w="960" w:type="dxa"/>
            <w:noWrap/>
            <w:hideMark/>
          </w:tcPr>
          <w:p w14:paraId="7C54E1B4" w14:textId="77777777" w:rsidR="00C45DD4" w:rsidRPr="00F761F6" w:rsidRDefault="00C45DD4" w:rsidP="00072ED7">
            <w:r w:rsidRPr="00F761F6">
              <w:t>2045</w:t>
            </w:r>
          </w:p>
        </w:tc>
        <w:tc>
          <w:tcPr>
            <w:tcW w:w="960" w:type="dxa"/>
            <w:noWrap/>
            <w:hideMark/>
          </w:tcPr>
          <w:p w14:paraId="5F63BFCF" w14:textId="77777777" w:rsidR="00C45DD4" w:rsidRPr="00F761F6" w:rsidRDefault="00C45DD4" w:rsidP="00072ED7">
            <w:r w:rsidRPr="00F761F6">
              <w:t>71.3</w:t>
            </w:r>
          </w:p>
        </w:tc>
        <w:tc>
          <w:tcPr>
            <w:tcW w:w="1060" w:type="dxa"/>
            <w:noWrap/>
            <w:hideMark/>
          </w:tcPr>
          <w:p w14:paraId="10C24723" w14:textId="77777777" w:rsidR="00C45DD4" w:rsidRPr="00F761F6" w:rsidRDefault="00C45DD4" w:rsidP="00072ED7">
            <w:r w:rsidRPr="00F761F6">
              <w:t>46.3</w:t>
            </w:r>
          </w:p>
        </w:tc>
        <w:tc>
          <w:tcPr>
            <w:tcW w:w="1060" w:type="dxa"/>
            <w:noWrap/>
            <w:hideMark/>
          </w:tcPr>
          <w:p w14:paraId="082FC284" w14:textId="77777777" w:rsidR="00C45DD4" w:rsidRPr="00F761F6" w:rsidRDefault="00C45DD4" w:rsidP="00072ED7">
            <w:r w:rsidRPr="00F761F6">
              <w:t>33.4</w:t>
            </w:r>
          </w:p>
        </w:tc>
      </w:tr>
      <w:tr w:rsidR="00C45DD4" w:rsidRPr="00F761F6" w14:paraId="3B705CBD" w14:textId="77777777" w:rsidTr="00072ED7">
        <w:trPr>
          <w:trHeight w:val="300"/>
        </w:trPr>
        <w:tc>
          <w:tcPr>
            <w:tcW w:w="960" w:type="dxa"/>
            <w:noWrap/>
            <w:hideMark/>
          </w:tcPr>
          <w:p w14:paraId="3413A396" w14:textId="77777777" w:rsidR="00C45DD4" w:rsidRPr="00F761F6" w:rsidRDefault="00C45DD4" w:rsidP="00072ED7">
            <w:r w:rsidRPr="00F761F6">
              <w:t>2050</w:t>
            </w:r>
          </w:p>
        </w:tc>
        <w:tc>
          <w:tcPr>
            <w:tcW w:w="960" w:type="dxa"/>
            <w:noWrap/>
            <w:hideMark/>
          </w:tcPr>
          <w:p w14:paraId="707773F3" w14:textId="77777777" w:rsidR="00C45DD4" w:rsidRPr="00F761F6" w:rsidRDefault="00C45DD4" w:rsidP="00072ED7">
            <w:r w:rsidRPr="00F761F6">
              <w:t>67.9</w:t>
            </w:r>
          </w:p>
        </w:tc>
        <w:tc>
          <w:tcPr>
            <w:tcW w:w="1060" w:type="dxa"/>
            <w:noWrap/>
            <w:hideMark/>
          </w:tcPr>
          <w:p w14:paraId="31A835E7" w14:textId="77777777" w:rsidR="00C45DD4" w:rsidRPr="00F761F6" w:rsidRDefault="00C45DD4" w:rsidP="00072ED7">
            <w:r w:rsidRPr="00F761F6">
              <w:t>42.1</w:t>
            </w:r>
          </w:p>
        </w:tc>
        <w:tc>
          <w:tcPr>
            <w:tcW w:w="1060" w:type="dxa"/>
            <w:noWrap/>
            <w:hideMark/>
          </w:tcPr>
          <w:p w14:paraId="1D28A5E1" w14:textId="77777777" w:rsidR="00C45DD4" w:rsidRPr="00F761F6" w:rsidRDefault="00C45DD4" w:rsidP="00072ED7">
            <w:r w:rsidRPr="00F761F6">
              <w:t>28.9</w:t>
            </w:r>
          </w:p>
        </w:tc>
      </w:tr>
    </w:tbl>
    <w:p w14:paraId="60A29ABF" w14:textId="77777777" w:rsidR="00C45DD4" w:rsidRDefault="00C45DD4" w:rsidP="00C45DD4"/>
    <w:p w14:paraId="5917744A" w14:textId="30FE7941" w:rsidR="00C45DD4" w:rsidRDefault="00C45DD4" w:rsidP="00C45DD4">
      <w:r>
        <w:t>NREL’s battery cost curves (201</w:t>
      </w:r>
      <w:r w:rsidR="00752A30">
        <w:t>8</w:t>
      </w:r>
      <w:r>
        <w:t>$/kWh)</w:t>
      </w:r>
    </w:p>
    <w:tbl>
      <w:tblPr>
        <w:tblStyle w:val="TableGrid"/>
        <w:tblW w:w="0" w:type="auto"/>
        <w:tblLook w:val="04A0" w:firstRow="1" w:lastRow="0" w:firstColumn="1" w:lastColumn="0" w:noHBand="0" w:noVBand="1"/>
      </w:tblPr>
      <w:tblGrid>
        <w:gridCol w:w="960"/>
        <w:gridCol w:w="960"/>
        <w:gridCol w:w="1047"/>
        <w:gridCol w:w="960"/>
      </w:tblGrid>
      <w:tr w:rsidR="00C45DD4" w:rsidRPr="009856FF" w14:paraId="3B174529" w14:textId="77777777" w:rsidTr="00072ED7">
        <w:trPr>
          <w:trHeight w:val="300"/>
        </w:trPr>
        <w:tc>
          <w:tcPr>
            <w:tcW w:w="960" w:type="dxa"/>
            <w:noWrap/>
            <w:hideMark/>
          </w:tcPr>
          <w:p w14:paraId="73D53217" w14:textId="77777777" w:rsidR="00C45DD4" w:rsidRPr="009856FF" w:rsidRDefault="00C45DD4" w:rsidP="00072ED7"/>
        </w:tc>
        <w:tc>
          <w:tcPr>
            <w:tcW w:w="960" w:type="dxa"/>
            <w:noWrap/>
            <w:hideMark/>
          </w:tcPr>
          <w:p w14:paraId="54EF9C2F" w14:textId="77777777" w:rsidR="00C45DD4" w:rsidRPr="009856FF" w:rsidRDefault="00C45DD4" w:rsidP="00072ED7">
            <w:pPr>
              <w:rPr>
                <w:b/>
                <w:bCs/>
              </w:rPr>
            </w:pPr>
            <w:r w:rsidRPr="009856FF">
              <w:rPr>
                <w:b/>
                <w:bCs/>
              </w:rPr>
              <w:t>Slow</w:t>
            </w:r>
          </w:p>
        </w:tc>
        <w:tc>
          <w:tcPr>
            <w:tcW w:w="960" w:type="dxa"/>
            <w:noWrap/>
            <w:hideMark/>
          </w:tcPr>
          <w:p w14:paraId="07478C6C" w14:textId="77777777" w:rsidR="00C45DD4" w:rsidRPr="009856FF" w:rsidRDefault="00C45DD4" w:rsidP="00072ED7">
            <w:pPr>
              <w:rPr>
                <w:b/>
                <w:bCs/>
              </w:rPr>
            </w:pPr>
            <w:r w:rsidRPr="009856FF">
              <w:rPr>
                <w:b/>
                <w:bCs/>
              </w:rPr>
              <w:t>Moderate</w:t>
            </w:r>
          </w:p>
        </w:tc>
        <w:tc>
          <w:tcPr>
            <w:tcW w:w="960" w:type="dxa"/>
            <w:noWrap/>
            <w:hideMark/>
          </w:tcPr>
          <w:p w14:paraId="5EE2BA70" w14:textId="77777777" w:rsidR="00C45DD4" w:rsidRPr="009856FF" w:rsidRDefault="00C45DD4" w:rsidP="00072ED7">
            <w:pPr>
              <w:rPr>
                <w:b/>
                <w:bCs/>
              </w:rPr>
            </w:pPr>
            <w:r w:rsidRPr="009856FF">
              <w:rPr>
                <w:b/>
                <w:bCs/>
              </w:rPr>
              <w:t>Rapid</w:t>
            </w:r>
          </w:p>
        </w:tc>
      </w:tr>
      <w:tr w:rsidR="00C45DD4" w:rsidRPr="009856FF" w14:paraId="5FDABF37" w14:textId="77777777" w:rsidTr="00072ED7">
        <w:trPr>
          <w:trHeight w:val="300"/>
        </w:trPr>
        <w:tc>
          <w:tcPr>
            <w:tcW w:w="960" w:type="dxa"/>
            <w:noWrap/>
            <w:hideMark/>
          </w:tcPr>
          <w:p w14:paraId="06C51402" w14:textId="77777777" w:rsidR="00C45DD4" w:rsidRPr="009856FF" w:rsidRDefault="00C45DD4" w:rsidP="00072ED7">
            <w:r w:rsidRPr="009856FF">
              <w:t>2016</w:t>
            </w:r>
          </w:p>
        </w:tc>
        <w:tc>
          <w:tcPr>
            <w:tcW w:w="960" w:type="dxa"/>
            <w:noWrap/>
            <w:hideMark/>
          </w:tcPr>
          <w:p w14:paraId="519D4999" w14:textId="2C2D5875" w:rsidR="00C45DD4" w:rsidRPr="009856FF" w:rsidRDefault="00C45DD4" w:rsidP="00072ED7">
            <w:r w:rsidRPr="009856FF">
              <w:t>2</w:t>
            </w:r>
            <w:r w:rsidR="00752A30">
              <w:t>85</w:t>
            </w:r>
          </w:p>
        </w:tc>
        <w:tc>
          <w:tcPr>
            <w:tcW w:w="960" w:type="dxa"/>
            <w:noWrap/>
            <w:hideMark/>
          </w:tcPr>
          <w:p w14:paraId="1A1D4741" w14:textId="4D53C290" w:rsidR="00C45DD4" w:rsidRPr="009856FF" w:rsidRDefault="00C45DD4" w:rsidP="00072ED7">
            <w:r w:rsidRPr="009856FF">
              <w:t>2</w:t>
            </w:r>
            <w:r w:rsidR="00752A30">
              <w:t>85</w:t>
            </w:r>
          </w:p>
        </w:tc>
        <w:tc>
          <w:tcPr>
            <w:tcW w:w="960" w:type="dxa"/>
            <w:noWrap/>
            <w:hideMark/>
          </w:tcPr>
          <w:p w14:paraId="704345D4" w14:textId="0B868D66" w:rsidR="00C45DD4" w:rsidRPr="009856FF" w:rsidRDefault="00C45DD4" w:rsidP="00072ED7">
            <w:r w:rsidRPr="009856FF">
              <w:t>2</w:t>
            </w:r>
            <w:r w:rsidR="00752A30">
              <w:t>85</w:t>
            </w:r>
          </w:p>
        </w:tc>
      </w:tr>
      <w:tr w:rsidR="00C45DD4" w:rsidRPr="009856FF" w14:paraId="4FB32A92" w14:textId="77777777" w:rsidTr="00072ED7">
        <w:trPr>
          <w:trHeight w:val="300"/>
        </w:trPr>
        <w:tc>
          <w:tcPr>
            <w:tcW w:w="960" w:type="dxa"/>
            <w:noWrap/>
            <w:hideMark/>
          </w:tcPr>
          <w:p w14:paraId="65E67BB7" w14:textId="77777777" w:rsidR="00C45DD4" w:rsidRPr="009856FF" w:rsidRDefault="00C45DD4" w:rsidP="00072ED7">
            <w:r w:rsidRPr="009856FF">
              <w:t>2020</w:t>
            </w:r>
          </w:p>
        </w:tc>
        <w:tc>
          <w:tcPr>
            <w:tcW w:w="960" w:type="dxa"/>
            <w:noWrap/>
            <w:hideMark/>
          </w:tcPr>
          <w:p w14:paraId="56251A68" w14:textId="13E1EFA8" w:rsidR="00C45DD4" w:rsidRPr="009856FF" w:rsidRDefault="00C45DD4" w:rsidP="00072ED7">
            <w:r w:rsidRPr="009856FF">
              <w:t>2</w:t>
            </w:r>
            <w:r w:rsidR="00752A30">
              <w:t>69</w:t>
            </w:r>
          </w:p>
        </w:tc>
        <w:tc>
          <w:tcPr>
            <w:tcW w:w="960" w:type="dxa"/>
            <w:noWrap/>
            <w:hideMark/>
          </w:tcPr>
          <w:p w14:paraId="6872FC71" w14:textId="7D374E47" w:rsidR="00C45DD4" w:rsidRPr="009856FF" w:rsidRDefault="00C45DD4" w:rsidP="00072ED7">
            <w:r w:rsidRPr="009856FF">
              <w:t>2</w:t>
            </w:r>
            <w:r w:rsidR="00752A30">
              <w:t>57</w:t>
            </w:r>
          </w:p>
        </w:tc>
        <w:tc>
          <w:tcPr>
            <w:tcW w:w="960" w:type="dxa"/>
            <w:noWrap/>
            <w:hideMark/>
          </w:tcPr>
          <w:p w14:paraId="1E4B7423" w14:textId="52FE65D5" w:rsidR="00C45DD4" w:rsidRPr="009856FF" w:rsidRDefault="00C45DD4" w:rsidP="00072ED7">
            <w:r w:rsidRPr="009856FF">
              <w:t>2</w:t>
            </w:r>
            <w:r w:rsidR="00263EF2">
              <w:t>42</w:t>
            </w:r>
          </w:p>
        </w:tc>
      </w:tr>
      <w:tr w:rsidR="00C45DD4" w:rsidRPr="009856FF" w14:paraId="1D6892EC" w14:textId="77777777" w:rsidTr="00072ED7">
        <w:trPr>
          <w:trHeight w:val="300"/>
        </w:trPr>
        <w:tc>
          <w:tcPr>
            <w:tcW w:w="960" w:type="dxa"/>
            <w:noWrap/>
            <w:hideMark/>
          </w:tcPr>
          <w:p w14:paraId="2775044C" w14:textId="77777777" w:rsidR="00C45DD4" w:rsidRPr="009856FF" w:rsidRDefault="00C45DD4" w:rsidP="00072ED7">
            <w:r w:rsidRPr="009856FF">
              <w:t>2025</w:t>
            </w:r>
          </w:p>
        </w:tc>
        <w:tc>
          <w:tcPr>
            <w:tcW w:w="960" w:type="dxa"/>
            <w:noWrap/>
            <w:hideMark/>
          </w:tcPr>
          <w:p w14:paraId="4F32A89B" w14:textId="20404511" w:rsidR="00C45DD4" w:rsidRPr="009856FF" w:rsidRDefault="00C45DD4" w:rsidP="00072ED7">
            <w:r w:rsidRPr="009856FF">
              <w:t>2</w:t>
            </w:r>
            <w:r w:rsidR="00752A30">
              <w:t>48</w:t>
            </w:r>
          </w:p>
        </w:tc>
        <w:tc>
          <w:tcPr>
            <w:tcW w:w="960" w:type="dxa"/>
            <w:noWrap/>
            <w:hideMark/>
          </w:tcPr>
          <w:p w14:paraId="657B29B5" w14:textId="359BF6BE" w:rsidR="00C45DD4" w:rsidRPr="009856FF" w:rsidRDefault="00C45DD4" w:rsidP="00072ED7">
            <w:r w:rsidRPr="009856FF">
              <w:t>2</w:t>
            </w:r>
            <w:r w:rsidR="00752A30">
              <w:t>22</w:t>
            </w:r>
          </w:p>
        </w:tc>
        <w:tc>
          <w:tcPr>
            <w:tcW w:w="960" w:type="dxa"/>
            <w:noWrap/>
            <w:hideMark/>
          </w:tcPr>
          <w:p w14:paraId="40FBF812" w14:textId="74697993" w:rsidR="00C45DD4" w:rsidRPr="009856FF" w:rsidRDefault="00C45DD4" w:rsidP="00072ED7">
            <w:r w:rsidRPr="009856FF">
              <w:t>18</w:t>
            </w:r>
            <w:r w:rsidR="00263EF2">
              <w:t>8</w:t>
            </w:r>
          </w:p>
        </w:tc>
      </w:tr>
      <w:tr w:rsidR="00C45DD4" w:rsidRPr="009856FF" w14:paraId="65CE799A" w14:textId="77777777" w:rsidTr="00072ED7">
        <w:trPr>
          <w:trHeight w:val="300"/>
        </w:trPr>
        <w:tc>
          <w:tcPr>
            <w:tcW w:w="960" w:type="dxa"/>
            <w:noWrap/>
            <w:hideMark/>
          </w:tcPr>
          <w:p w14:paraId="4FD92D0B" w14:textId="77777777" w:rsidR="00C45DD4" w:rsidRPr="009856FF" w:rsidRDefault="00C45DD4" w:rsidP="00072ED7">
            <w:r w:rsidRPr="009856FF">
              <w:t>2030</w:t>
            </w:r>
          </w:p>
        </w:tc>
        <w:tc>
          <w:tcPr>
            <w:tcW w:w="960" w:type="dxa"/>
            <w:noWrap/>
            <w:hideMark/>
          </w:tcPr>
          <w:p w14:paraId="59A1D982" w14:textId="7C4B03EF" w:rsidR="00C45DD4" w:rsidRPr="009856FF" w:rsidRDefault="00C45DD4" w:rsidP="00072ED7">
            <w:r w:rsidRPr="009856FF">
              <w:t>2</w:t>
            </w:r>
            <w:r w:rsidR="00752A30">
              <w:t>29</w:t>
            </w:r>
          </w:p>
        </w:tc>
        <w:tc>
          <w:tcPr>
            <w:tcW w:w="960" w:type="dxa"/>
            <w:noWrap/>
            <w:hideMark/>
          </w:tcPr>
          <w:p w14:paraId="31223A40" w14:textId="016F5717" w:rsidR="00C45DD4" w:rsidRPr="009856FF" w:rsidRDefault="00C45DD4" w:rsidP="00072ED7">
            <w:r w:rsidRPr="009856FF">
              <w:t>18</w:t>
            </w:r>
            <w:r w:rsidR="00752A30">
              <w:t>8</w:t>
            </w:r>
          </w:p>
        </w:tc>
        <w:tc>
          <w:tcPr>
            <w:tcW w:w="960" w:type="dxa"/>
            <w:noWrap/>
            <w:hideMark/>
          </w:tcPr>
          <w:p w14:paraId="092183EB" w14:textId="33CAD220" w:rsidR="00C45DD4" w:rsidRPr="009856FF" w:rsidRDefault="00C45DD4" w:rsidP="00072ED7">
            <w:r w:rsidRPr="009856FF">
              <w:t>13</w:t>
            </w:r>
            <w:r w:rsidR="00263EF2">
              <w:t>6</w:t>
            </w:r>
          </w:p>
        </w:tc>
      </w:tr>
      <w:tr w:rsidR="00C45DD4" w:rsidRPr="009856FF" w14:paraId="03788703" w14:textId="77777777" w:rsidTr="00072ED7">
        <w:trPr>
          <w:trHeight w:val="300"/>
        </w:trPr>
        <w:tc>
          <w:tcPr>
            <w:tcW w:w="960" w:type="dxa"/>
            <w:noWrap/>
            <w:hideMark/>
          </w:tcPr>
          <w:p w14:paraId="3D1C01BB" w14:textId="77777777" w:rsidR="00C45DD4" w:rsidRPr="009856FF" w:rsidRDefault="00C45DD4" w:rsidP="00072ED7">
            <w:r w:rsidRPr="009856FF">
              <w:t>2035</w:t>
            </w:r>
          </w:p>
        </w:tc>
        <w:tc>
          <w:tcPr>
            <w:tcW w:w="960" w:type="dxa"/>
            <w:noWrap/>
            <w:hideMark/>
          </w:tcPr>
          <w:p w14:paraId="767B3547" w14:textId="2F88BFAC" w:rsidR="00C45DD4" w:rsidRPr="009856FF" w:rsidRDefault="00C45DD4" w:rsidP="00072ED7">
            <w:r w:rsidRPr="009856FF">
              <w:t>2</w:t>
            </w:r>
            <w:r w:rsidR="00752A30">
              <w:t>09</w:t>
            </w:r>
          </w:p>
        </w:tc>
        <w:tc>
          <w:tcPr>
            <w:tcW w:w="960" w:type="dxa"/>
            <w:noWrap/>
            <w:hideMark/>
          </w:tcPr>
          <w:p w14:paraId="6FB7D688" w14:textId="13A14C5F" w:rsidR="00C45DD4" w:rsidRPr="009856FF" w:rsidRDefault="00C45DD4" w:rsidP="00072ED7">
            <w:r w:rsidRPr="009856FF">
              <w:t>16</w:t>
            </w:r>
            <w:r w:rsidR="00752A30">
              <w:t>7</w:t>
            </w:r>
          </w:p>
        </w:tc>
        <w:tc>
          <w:tcPr>
            <w:tcW w:w="960" w:type="dxa"/>
            <w:noWrap/>
            <w:hideMark/>
          </w:tcPr>
          <w:p w14:paraId="7AAE156A" w14:textId="23FB1DA8" w:rsidR="00C45DD4" w:rsidRPr="009856FF" w:rsidRDefault="00C45DD4" w:rsidP="00072ED7">
            <w:r w:rsidRPr="009856FF">
              <w:t>9</w:t>
            </w:r>
            <w:r w:rsidR="00263EF2">
              <w:t>3</w:t>
            </w:r>
          </w:p>
        </w:tc>
      </w:tr>
      <w:tr w:rsidR="00C45DD4" w:rsidRPr="009856FF" w14:paraId="488FE3C0" w14:textId="77777777" w:rsidTr="00072ED7">
        <w:trPr>
          <w:trHeight w:val="300"/>
        </w:trPr>
        <w:tc>
          <w:tcPr>
            <w:tcW w:w="960" w:type="dxa"/>
            <w:noWrap/>
            <w:hideMark/>
          </w:tcPr>
          <w:p w14:paraId="41E0292C" w14:textId="77777777" w:rsidR="00C45DD4" w:rsidRPr="009856FF" w:rsidRDefault="00C45DD4" w:rsidP="00072ED7">
            <w:r w:rsidRPr="009856FF">
              <w:t>2040</w:t>
            </w:r>
          </w:p>
        </w:tc>
        <w:tc>
          <w:tcPr>
            <w:tcW w:w="960" w:type="dxa"/>
            <w:noWrap/>
            <w:hideMark/>
          </w:tcPr>
          <w:p w14:paraId="4F9867D5" w14:textId="51BE9F74" w:rsidR="00C45DD4" w:rsidRPr="009856FF" w:rsidRDefault="00752A30" w:rsidP="00072ED7">
            <w:r>
              <w:t>200</w:t>
            </w:r>
          </w:p>
        </w:tc>
        <w:tc>
          <w:tcPr>
            <w:tcW w:w="960" w:type="dxa"/>
            <w:noWrap/>
            <w:hideMark/>
          </w:tcPr>
          <w:p w14:paraId="24D430F8" w14:textId="64F1C60C" w:rsidR="00C45DD4" w:rsidRPr="009856FF" w:rsidRDefault="00C45DD4" w:rsidP="00072ED7">
            <w:r w:rsidRPr="009856FF">
              <w:t>15</w:t>
            </w:r>
            <w:r w:rsidR="00752A30">
              <w:t>9</w:t>
            </w:r>
          </w:p>
        </w:tc>
        <w:tc>
          <w:tcPr>
            <w:tcW w:w="960" w:type="dxa"/>
            <w:noWrap/>
            <w:hideMark/>
          </w:tcPr>
          <w:p w14:paraId="7B6764B8" w14:textId="5F4DCB0B" w:rsidR="00C45DD4" w:rsidRPr="009856FF" w:rsidRDefault="00C45DD4" w:rsidP="00072ED7">
            <w:r w:rsidRPr="009856FF">
              <w:t>8</w:t>
            </w:r>
            <w:r w:rsidR="00263EF2">
              <w:t>3</w:t>
            </w:r>
          </w:p>
        </w:tc>
      </w:tr>
      <w:tr w:rsidR="00C45DD4" w:rsidRPr="009856FF" w14:paraId="63770299" w14:textId="77777777" w:rsidTr="00072ED7">
        <w:trPr>
          <w:trHeight w:val="300"/>
        </w:trPr>
        <w:tc>
          <w:tcPr>
            <w:tcW w:w="960" w:type="dxa"/>
            <w:noWrap/>
            <w:hideMark/>
          </w:tcPr>
          <w:p w14:paraId="53210ECC" w14:textId="77777777" w:rsidR="00C45DD4" w:rsidRPr="009856FF" w:rsidRDefault="00C45DD4" w:rsidP="00072ED7">
            <w:r w:rsidRPr="009856FF">
              <w:t>2045</w:t>
            </w:r>
          </w:p>
        </w:tc>
        <w:tc>
          <w:tcPr>
            <w:tcW w:w="960" w:type="dxa"/>
            <w:noWrap/>
            <w:hideMark/>
          </w:tcPr>
          <w:p w14:paraId="36417DFA" w14:textId="112E609E" w:rsidR="00C45DD4" w:rsidRPr="009856FF" w:rsidRDefault="00C45DD4" w:rsidP="00072ED7">
            <w:r w:rsidRPr="009856FF">
              <w:t>1</w:t>
            </w:r>
            <w:r w:rsidR="00752A30">
              <w:t>91</w:t>
            </w:r>
          </w:p>
        </w:tc>
        <w:tc>
          <w:tcPr>
            <w:tcW w:w="960" w:type="dxa"/>
            <w:noWrap/>
            <w:hideMark/>
          </w:tcPr>
          <w:p w14:paraId="098ABFCF" w14:textId="1C6ED1D5" w:rsidR="00C45DD4" w:rsidRPr="009856FF" w:rsidRDefault="00C45DD4" w:rsidP="00072ED7">
            <w:r w:rsidRPr="009856FF">
              <w:t>14</w:t>
            </w:r>
            <w:r w:rsidR="00263EF2">
              <w:t>9</w:t>
            </w:r>
          </w:p>
        </w:tc>
        <w:tc>
          <w:tcPr>
            <w:tcW w:w="960" w:type="dxa"/>
            <w:noWrap/>
            <w:hideMark/>
          </w:tcPr>
          <w:p w14:paraId="2AED0F77" w14:textId="0736449B" w:rsidR="00C45DD4" w:rsidRPr="009856FF" w:rsidRDefault="00C45DD4" w:rsidP="00072ED7">
            <w:r w:rsidRPr="009856FF">
              <w:t>8</w:t>
            </w:r>
            <w:r w:rsidR="00263EF2">
              <w:t>3</w:t>
            </w:r>
          </w:p>
        </w:tc>
      </w:tr>
      <w:tr w:rsidR="00C45DD4" w:rsidRPr="009856FF" w14:paraId="6221F2F6" w14:textId="77777777" w:rsidTr="00072ED7">
        <w:trPr>
          <w:trHeight w:val="300"/>
        </w:trPr>
        <w:tc>
          <w:tcPr>
            <w:tcW w:w="960" w:type="dxa"/>
            <w:noWrap/>
            <w:hideMark/>
          </w:tcPr>
          <w:p w14:paraId="67AB9487" w14:textId="77777777" w:rsidR="00C45DD4" w:rsidRPr="009856FF" w:rsidRDefault="00C45DD4" w:rsidP="00072ED7">
            <w:r w:rsidRPr="009856FF">
              <w:t>2050</w:t>
            </w:r>
          </w:p>
        </w:tc>
        <w:tc>
          <w:tcPr>
            <w:tcW w:w="960" w:type="dxa"/>
            <w:noWrap/>
            <w:hideMark/>
          </w:tcPr>
          <w:p w14:paraId="3C6DDCEE" w14:textId="06A0962C" w:rsidR="00C45DD4" w:rsidRPr="009856FF" w:rsidRDefault="00C45DD4" w:rsidP="00072ED7">
            <w:r w:rsidRPr="009856FF">
              <w:t>1</w:t>
            </w:r>
            <w:r w:rsidR="00752A30">
              <w:t>83</w:t>
            </w:r>
          </w:p>
        </w:tc>
        <w:tc>
          <w:tcPr>
            <w:tcW w:w="960" w:type="dxa"/>
            <w:noWrap/>
            <w:hideMark/>
          </w:tcPr>
          <w:p w14:paraId="5DC160CA" w14:textId="1A8E1B07" w:rsidR="00C45DD4" w:rsidRPr="009856FF" w:rsidRDefault="00C45DD4" w:rsidP="00072ED7">
            <w:r w:rsidRPr="009856FF">
              <w:t>1</w:t>
            </w:r>
            <w:r w:rsidR="00263EF2">
              <w:t>40</w:t>
            </w:r>
          </w:p>
        </w:tc>
        <w:tc>
          <w:tcPr>
            <w:tcW w:w="960" w:type="dxa"/>
            <w:noWrap/>
            <w:hideMark/>
          </w:tcPr>
          <w:p w14:paraId="5EAB066A" w14:textId="405E02E7" w:rsidR="00C45DD4" w:rsidRPr="009856FF" w:rsidRDefault="00C45DD4" w:rsidP="00072ED7">
            <w:r w:rsidRPr="009856FF">
              <w:t>8</w:t>
            </w:r>
            <w:r w:rsidR="00263EF2">
              <w:t>3</w:t>
            </w:r>
          </w:p>
        </w:tc>
      </w:tr>
    </w:tbl>
    <w:p w14:paraId="4B72BB22" w14:textId="77777777" w:rsidR="00C45DD4" w:rsidRDefault="00C45DD4" w:rsidP="00C45DD4"/>
    <w:p w14:paraId="0B81D32F" w14:textId="77777777" w:rsidR="00C45DD4" w:rsidRDefault="00C45DD4" w:rsidP="00C45DD4">
      <w:pPr>
        <w:pStyle w:val="Heading4"/>
      </w:pPr>
      <w:bookmarkStart w:id="31" w:name="_Toc35334628"/>
      <w:r>
        <w:t>Battery vintaging factors:</w:t>
      </w:r>
      <w:bookmarkEnd w:id="31"/>
    </w:p>
    <w:p w14:paraId="0E8F5EA9" w14:textId="77777777" w:rsidR="00C45DD4" w:rsidRDefault="00C45DD4" w:rsidP="00C45DD4">
      <w:r>
        <w:t>Calculated battery vintaging factor based on retirement curve, to account for batteries not lasting full vehicle lifetime. Assumed batteries last 10 years and took weighted average of battery packs needed over vehicle lifetime, using retirement function to get share of vehicles still in use after x years</w:t>
      </w:r>
    </w:p>
    <w:p w14:paraId="2D2F2FCB" w14:textId="77777777" w:rsidR="00C45DD4" w:rsidRDefault="00C45DD4" w:rsidP="00C45DD4">
      <w:r w:rsidRPr="0062169B">
        <w:rPr>
          <w:noProof/>
        </w:rPr>
        <w:drawing>
          <wp:inline distT="0" distB="0" distL="0" distR="0" wp14:anchorId="26D9A5D1" wp14:editId="06BB10F8">
            <wp:extent cx="5943600" cy="149923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99235"/>
                    </a:xfrm>
                    <a:prstGeom prst="rect">
                      <a:avLst/>
                    </a:prstGeom>
                    <a:noFill/>
                    <a:ln>
                      <a:noFill/>
                    </a:ln>
                  </pic:spPr>
                </pic:pic>
              </a:graphicData>
            </a:graphic>
          </wp:inline>
        </w:drawing>
      </w:r>
    </w:p>
    <w:p w14:paraId="064953A5" w14:textId="77777777" w:rsidR="00C45DD4" w:rsidRDefault="00C45DD4" w:rsidP="00C45DD4">
      <w:pPr>
        <w:pStyle w:val="ListParagraph"/>
        <w:numPr>
          <w:ilvl w:val="0"/>
          <w:numId w:val="13"/>
        </w:numPr>
      </w:pPr>
      <w:r>
        <w:t>Cars, buses, light duty trucks (vehicles with 25-year max lifetime): 1.17</w:t>
      </w:r>
    </w:p>
    <w:p w14:paraId="461A8CB3" w14:textId="77777777" w:rsidR="00C45DD4" w:rsidRDefault="00C45DD4" w:rsidP="00C45DD4">
      <w:pPr>
        <w:pStyle w:val="ListParagraph"/>
        <w:numPr>
          <w:ilvl w:val="0"/>
          <w:numId w:val="13"/>
        </w:numPr>
      </w:pPr>
      <w:r>
        <w:t>Medium and heavy-duty trucks (vehicles with 40-year max lifetime): 1.35</w:t>
      </w:r>
    </w:p>
    <w:p w14:paraId="03948BDE" w14:textId="77777777" w:rsidR="00C45DD4" w:rsidRDefault="00C45DD4" w:rsidP="00C45DD4">
      <w:pPr>
        <w:pStyle w:val="ListParagraph"/>
        <w:numPr>
          <w:ilvl w:val="0"/>
          <w:numId w:val="13"/>
        </w:numPr>
      </w:pPr>
      <w:r>
        <w:t>2 and 3-wheelers (vehicles with 15-year max lifetime): 1</w:t>
      </w:r>
    </w:p>
    <w:p w14:paraId="74C67925" w14:textId="77777777" w:rsidR="00C45DD4" w:rsidRPr="00DF23D7" w:rsidRDefault="00C45DD4" w:rsidP="00682786">
      <w:pPr>
        <w:pStyle w:val="Heading4"/>
      </w:pPr>
      <w:bookmarkStart w:id="32" w:name="_Toc35334629"/>
      <w:bookmarkStart w:id="33" w:name="_Toc35524390"/>
      <w:r w:rsidRPr="00DF23D7">
        <w:rPr>
          <w:rStyle w:val="Heading2Char"/>
          <w:color w:val="1F3763" w:themeColor="accent1" w:themeShade="7F"/>
          <w:sz w:val="24"/>
          <w:szCs w:val="24"/>
        </w:rPr>
        <w:t>4W LDVs</w:t>
      </w:r>
      <w:bookmarkEnd w:id="32"/>
      <w:bookmarkEnd w:id="33"/>
    </w:p>
    <w:p w14:paraId="7D2274CD" w14:textId="77777777" w:rsidR="00C45DD4" w:rsidRDefault="00C45DD4" w:rsidP="00C45DD4">
      <w:pPr>
        <w:pStyle w:val="ListParagraph"/>
        <w:numPr>
          <w:ilvl w:val="0"/>
          <w:numId w:val="13"/>
        </w:numPr>
      </w:pPr>
      <w:r>
        <w:t>Variable modified: capital costs (purchase)</w:t>
      </w:r>
    </w:p>
    <w:p w14:paraId="2DE7E020" w14:textId="77777777" w:rsidR="00C45DD4" w:rsidRDefault="00C45DD4" w:rsidP="00C45DD4">
      <w:pPr>
        <w:pStyle w:val="ListParagraph"/>
        <w:numPr>
          <w:ilvl w:val="0"/>
          <w:numId w:val="13"/>
        </w:numPr>
      </w:pPr>
      <w:r>
        <w:t>Extracted the share of battery in vehicle purchase cost for compact cars from ANL, under average non-battery tech curve</w:t>
      </w:r>
      <w:r>
        <w:rPr>
          <w:rStyle w:val="EndnoteReference"/>
        </w:rPr>
        <w:endnoteReference w:id="2"/>
      </w:r>
    </w:p>
    <w:p w14:paraId="338DE4A6" w14:textId="77777777" w:rsidR="00C45DD4" w:rsidRDefault="00C45DD4" w:rsidP="00C45DD4">
      <w:pPr>
        <w:pStyle w:val="ListParagraph"/>
        <w:numPr>
          <w:ilvl w:val="0"/>
          <w:numId w:val="13"/>
        </w:numPr>
      </w:pPr>
      <w:r>
        <w:t>Extracted percent change from NREL’s battery costs to our new battery costs by year</w:t>
      </w:r>
    </w:p>
    <w:p w14:paraId="6589708C" w14:textId="77777777" w:rsidR="00C45DD4" w:rsidRDefault="00C45DD4" w:rsidP="00C45DD4">
      <w:pPr>
        <w:pStyle w:val="ListParagraph"/>
        <w:numPr>
          <w:ilvl w:val="0"/>
          <w:numId w:val="13"/>
        </w:numPr>
      </w:pPr>
      <w:r>
        <w:t>For each vehicle size class:</w:t>
      </w:r>
    </w:p>
    <w:p w14:paraId="64AF8632" w14:textId="77777777" w:rsidR="00C45DD4" w:rsidRDefault="00C45DD4" w:rsidP="00C45DD4">
      <w:pPr>
        <w:pStyle w:val="ListParagraph"/>
        <w:numPr>
          <w:ilvl w:val="1"/>
          <w:numId w:val="13"/>
        </w:numPr>
      </w:pPr>
      <w:r>
        <w:t>New cost = old cost * (1 – ((battery cost % change from NREL) * (battery share of cost) * (battery vintaging factor))</w:t>
      </w:r>
    </w:p>
    <w:p w14:paraId="3CBC161D" w14:textId="77777777" w:rsidR="00C45DD4" w:rsidRDefault="00C45DD4" w:rsidP="00C45DD4">
      <w:pPr>
        <w:pStyle w:val="ListParagraph"/>
        <w:numPr>
          <w:ilvl w:val="0"/>
          <w:numId w:val="13"/>
        </w:numPr>
      </w:pPr>
      <w:r>
        <w:t>Note: Assumed mini car capital costs from India region.</w:t>
      </w:r>
    </w:p>
    <w:p w14:paraId="16A92A3C" w14:textId="77777777" w:rsidR="00C45DD4" w:rsidRPr="00DF23D7" w:rsidRDefault="00C45DD4" w:rsidP="00682786">
      <w:pPr>
        <w:pStyle w:val="Heading4"/>
      </w:pPr>
      <w:bookmarkStart w:id="34" w:name="_Toc35334630"/>
      <w:bookmarkStart w:id="35" w:name="_Toc35524391"/>
      <w:r w:rsidRPr="00DF23D7">
        <w:rPr>
          <w:rStyle w:val="Heading2Char"/>
          <w:color w:val="1F3763" w:themeColor="accent1" w:themeShade="7F"/>
          <w:sz w:val="24"/>
          <w:szCs w:val="24"/>
        </w:rPr>
        <w:t>2-wheelers</w:t>
      </w:r>
      <w:bookmarkEnd w:id="34"/>
      <w:bookmarkEnd w:id="35"/>
    </w:p>
    <w:p w14:paraId="72C5EF26" w14:textId="77777777" w:rsidR="00C45DD4" w:rsidRDefault="00C45DD4" w:rsidP="00C45DD4">
      <w:pPr>
        <w:pStyle w:val="ListParagraph"/>
        <w:numPr>
          <w:ilvl w:val="0"/>
          <w:numId w:val="14"/>
        </w:numPr>
      </w:pPr>
      <w:r>
        <w:t>Variable modified: capital costs (purchase)</w:t>
      </w:r>
    </w:p>
    <w:p w14:paraId="2E747D37" w14:textId="77777777" w:rsidR="00C45DD4" w:rsidRDefault="00C45DD4" w:rsidP="00C45DD4">
      <w:pPr>
        <w:pStyle w:val="ListParagraph"/>
        <w:numPr>
          <w:ilvl w:val="0"/>
          <w:numId w:val="14"/>
        </w:numPr>
      </w:pPr>
      <w:r>
        <w:t>New costs calculated the same as for 4W LDVs, but didn’t have data on battery share of cost, so assumed battery is 37.5% of vehicle cost in 2020</w:t>
      </w:r>
    </w:p>
    <w:p w14:paraId="45F47CEC" w14:textId="77777777" w:rsidR="00C45DD4" w:rsidRDefault="00C45DD4" w:rsidP="00C45DD4">
      <w:pPr>
        <w:pStyle w:val="ListParagraph"/>
        <w:numPr>
          <w:ilvl w:val="1"/>
          <w:numId w:val="14"/>
        </w:numPr>
      </w:pPr>
      <w:r>
        <w:lastRenderedPageBreak/>
        <w:t>This is based on assumption that 50% of the total cost of 2/3W are due to EV components and batteries constitute 75% of the EV component cost, which is generally true for compact cars from the ANL data</w:t>
      </w:r>
    </w:p>
    <w:p w14:paraId="4F6950AF" w14:textId="77777777" w:rsidR="00C45DD4" w:rsidRDefault="00C45DD4" w:rsidP="00C45DD4">
      <w:pPr>
        <w:pStyle w:val="ListParagraph"/>
        <w:numPr>
          <w:ilvl w:val="1"/>
          <w:numId w:val="14"/>
        </w:numPr>
      </w:pPr>
      <w:r>
        <w:t>Battery share of cos decreases at same rate as compact car (from ANL vehicle components)</w:t>
      </w:r>
    </w:p>
    <w:p w14:paraId="16493972" w14:textId="77777777" w:rsidR="00C45DD4" w:rsidRDefault="00C45DD4" w:rsidP="00C45DD4">
      <w:pPr>
        <w:pStyle w:val="ListParagraph"/>
        <w:numPr>
          <w:ilvl w:val="0"/>
          <w:numId w:val="14"/>
        </w:numPr>
      </w:pPr>
      <w:r>
        <w:t>Two and three-wheel costs were from UCD study, not NREL, so didn’t vary by advancement scenario. Before applying additional battery cost improvements above, applied NREL’s battery cost curves for slow, mod, rapid, respectively (assuming same battery share of cost as above).</w:t>
      </w:r>
    </w:p>
    <w:p w14:paraId="122D8529" w14:textId="77777777" w:rsidR="00C45DD4" w:rsidRDefault="00C45DD4" w:rsidP="00C45DD4">
      <w:pPr>
        <w:pStyle w:val="ListParagraph"/>
        <w:numPr>
          <w:ilvl w:val="0"/>
          <w:numId w:val="14"/>
        </w:numPr>
      </w:pPr>
      <w:r>
        <w:t>Note: assumed BEV cost parity with ICEVs in 2020 (see UCD edits above)</w:t>
      </w:r>
    </w:p>
    <w:p w14:paraId="775A38F4" w14:textId="77777777" w:rsidR="00C45DD4" w:rsidRPr="00DF23D7" w:rsidRDefault="00C45DD4" w:rsidP="00682786">
      <w:pPr>
        <w:pStyle w:val="Heading4"/>
      </w:pPr>
      <w:bookmarkStart w:id="36" w:name="_Toc35334631"/>
      <w:bookmarkStart w:id="37" w:name="_Toc35524392"/>
      <w:r w:rsidRPr="00DF23D7">
        <w:rPr>
          <w:rStyle w:val="Heading2Char"/>
          <w:color w:val="1F3763" w:themeColor="accent1" w:themeShade="7F"/>
          <w:sz w:val="24"/>
          <w:szCs w:val="24"/>
        </w:rPr>
        <w:t>3-wheelers</w:t>
      </w:r>
      <w:bookmarkEnd w:id="36"/>
      <w:bookmarkEnd w:id="37"/>
    </w:p>
    <w:p w14:paraId="5B47D848" w14:textId="77777777" w:rsidR="00C45DD4" w:rsidRDefault="00C45DD4" w:rsidP="00C45DD4">
      <w:pPr>
        <w:pStyle w:val="ListParagraph"/>
        <w:numPr>
          <w:ilvl w:val="0"/>
          <w:numId w:val="15"/>
        </w:numPr>
      </w:pPr>
      <w:r>
        <w:t>Variable modified: capital costs (total)</w:t>
      </w:r>
    </w:p>
    <w:p w14:paraId="6E4134DE" w14:textId="77777777" w:rsidR="00C45DD4" w:rsidRDefault="00C45DD4" w:rsidP="00C45DD4">
      <w:pPr>
        <w:pStyle w:val="ListParagraph"/>
        <w:numPr>
          <w:ilvl w:val="0"/>
          <w:numId w:val="15"/>
        </w:numPr>
      </w:pPr>
      <w:r>
        <w:t>New costs calculated the same as for 2-wheelers, but assumption is total capital costs instead of purchase. Assumed purchase cost is 65% of total capital cost (rest is taxes and infrastructure)</w:t>
      </w:r>
    </w:p>
    <w:p w14:paraId="56962C5F" w14:textId="77777777" w:rsidR="00C45DD4" w:rsidRDefault="00C45DD4" w:rsidP="00C45DD4">
      <w:pPr>
        <w:pStyle w:val="ListParagraph"/>
        <w:numPr>
          <w:ilvl w:val="1"/>
          <w:numId w:val="15"/>
        </w:numPr>
      </w:pPr>
      <w:r>
        <w:t>New cost = old cost * (1 – ((battery cost % change from NREL) * (battery share of cost) * (purchase cost share of capital cost) * (battery vintaging factor))</w:t>
      </w:r>
    </w:p>
    <w:p w14:paraId="5A311EF0" w14:textId="77777777" w:rsidR="00C45DD4" w:rsidRDefault="00C45DD4" w:rsidP="00C45DD4">
      <w:pPr>
        <w:pStyle w:val="ListParagraph"/>
        <w:numPr>
          <w:ilvl w:val="0"/>
          <w:numId w:val="14"/>
        </w:numPr>
      </w:pPr>
      <w:r>
        <w:t>Note: assumed BEV cost parity with ICEVs in 2020 (see UCD edits above)</w:t>
      </w:r>
    </w:p>
    <w:p w14:paraId="297CC2A4" w14:textId="77777777" w:rsidR="00C45DD4" w:rsidRPr="00DF23D7" w:rsidRDefault="00C45DD4" w:rsidP="00682786">
      <w:pPr>
        <w:pStyle w:val="Heading4"/>
      </w:pPr>
      <w:bookmarkStart w:id="38" w:name="_Toc35334632"/>
      <w:bookmarkStart w:id="39" w:name="_Toc35524393"/>
      <w:r w:rsidRPr="00DF23D7">
        <w:rPr>
          <w:rStyle w:val="Heading2Char"/>
          <w:color w:val="1F3763" w:themeColor="accent1" w:themeShade="7F"/>
          <w:sz w:val="24"/>
          <w:szCs w:val="24"/>
        </w:rPr>
        <w:t>Trucks</w:t>
      </w:r>
      <w:bookmarkEnd w:id="38"/>
      <w:bookmarkEnd w:id="39"/>
    </w:p>
    <w:p w14:paraId="3243E52C" w14:textId="77777777" w:rsidR="00C45DD4" w:rsidRDefault="00C45DD4" w:rsidP="00C45DD4">
      <w:pPr>
        <w:pStyle w:val="ListParagraph"/>
        <w:numPr>
          <w:ilvl w:val="0"/>
          <w:numId w:val="15"/>
        </w:numPr>
      </w:pPr>
      <w:r>
        <w:t>Variable modified: CAPEX and non-fuel OPEX ($/vkm)</w:t>
      </w:r>
    </w:p>
    <w:p w14:paraId="71BB896C" w14:textId="77777777" w:rsidR="00C45DD4" w:rsidRDefault="00C45DD4" w:rsidP="00C45DD4">
      <w:pPr>
        <w:pStyle w:val="ListParagraph"/>
        <w:numPr>
          <w:ilvl w:val="0"/>
          <w:numId w:val="15"/>
        </w:numPr>
      </w:pPr>
      <w:r>
        <w:t xml:space="preserve">Used battery share of cost for BEV 100 pickup trucks from ANL/Autonomie (average non-battery tech curve) for all truck classes due to lack of data on cost components of medium and heavy-duty truck classes. </w:t>
      </w:r>
    </w:p>
    <w:p w14:paraId="4293D62A" w14:textId="77777777" w:rsidR="00C45DD4" w:rsidRDefault="00C45DD4" w:rsidP="00C45DD4">
      <w:pPr>
        <w:pStyle w:val="ListParagraph"/>
        <w:numPr>
          <w:ilvl w:val="0"/>
          <w:numId w:val="15"/>
        </w:numPr>
      </w:pPr>
      <w:r>
        <w:t xml:space="preserve">Capital (purchase) cost share in CAPEX and non-fuel OPEX based on calculation of component cost shares for compact cars using 2020 Moderate costs </w:t>
      </w:r>
    </w:p>
    <w:p w14:paraId="3C8BF2AF" w14:textId="77777777" w:rsidR="00C45DD4" w:rsidRDefault="00C45DD4" w:rsidP="00C45DD4">
      <w:pPr>
        <w:pStyle w:val="ListParagraph"/>
        <w:numPr>
          <w:ilvl w:val="0"/>
          <w:numId w:val="15"/>
        </w:numPr>
      </w:pPr>
      <w:r>
        <w:t>New cost = old cost * (1 – ((battery cost % change from NREL) * (battery share of cost) * (share of capital cost in LCOD) * (battery vintaging factor))</w:t>
      </w:r>
    </w:p>
    <w:p w14:paraId="5FE9ECDA" w14:textId="77777777" w:rsidR="00C45DD4" w:rsidRPr="00DF23D7" w:rsidRDefault="00C45DD4" w:rsidP="00682786">
      <w:pPr>
        <w:pStyle w:val="Heading4"/>
      </w:pPr>
      <w:bookmarkStart w:id="40" w:name="_Toc35334633"/>
      <w:bookmarkStart w:id="41" w:name="_Toc35524394"/>
      <w:r w:rsidRPr="00DF23D7">
        <w:rPr>
          <w:rStyle w:val="Heading2Char"/>
          <w:color w:val="1F3763" w:themeColor="accent1" w:themeShade="7F"/>
          <w:sz w:val="24"/>
          <w:szCs w:val="24"/>
        </w:rPr>
        <w:t>Buses</w:t>
      </w:r>
      <w:bookmarkEnd w:id="40"/>
      <w:bookmarkEnd w:id="41"/>
    </w:p>
    <w:p w14:paraId="2C3059C3" w14:textId="77777777" w:rsidR="00C45DD4" w:rsidRDefault="00C45DD4" w:rsidP="00C45DD4">
      <w:pPr>
        <w:pStyle w:val="ListParagraph"/>
        <w:numPr>
          <w:ilvl w:val="0"/>
          <w:numId w:val="15"/>
        </w:numPr>
      </w:pPr>
      <w:r>
        <w:t>Variable modified: CAPEX and non-fuel OPEX ($/vkm)</w:t>
      </w:r>
    </w:p>
    <w:p w14:paraId="55F05D43" w14:textId="77777777" w:rsidR="00C45DD4" w:rsidRDefault="00C45DD4" w:rsidP="00C45DD4">
      <w:pPr>
        <w:pStyle w:val="ListParagraph"/>
        <w:numPr>
          <w:ilvl w:val="0"/>
          <w:numId w:val="15"/>
        </w:numPr>
      </w:pPr>
      <w:r>
        <w:t>Estimated battery share of cost based on recent e-bus prices in China, battery size of Proterra’s 440 kwh e-bus, and $156/kWh price point in 2019</w:t>
      </w:r>
      <w:r>
        <w:rPr>
          <w:rStyle w:val="EndnoteReference"/>
        </w:rPr>
        <w:endnoteReference w:id="3"/>
      </w:r>
      <w:r>
        <w:t>. Share is 12.5% of cost in 2020, and we decrease it over time at same rate as the battery share of cost for BEV 100 pickup trucks (ANL)</w:t>
      </w:r>
    </w:p>
    <w:p w14:paraId="0136C1DD" w14:textId="77777777" w:rsidR="00C45DD4" w:rsidRDefault="00C45DD4" w:rsidP="00C45DD4">
      <w:pPr>
        <w:pStyle w:val="ListParagraph"/>
        <w:numPr>
          <w:ilvl w:val="0"/>
          <w:numId w:val="15"/>
        </w:numPr>
      </w:pPr>
      <w:r>
        <w:t>Capital cost share of CAPEX and non-fuel OPEX from NREL (chart above)</w:t>
      </w:r>
    </w:p>
    <w:p w14:paraId="2CB7EBB1" w14:textId="77777777" w:rsidR="00C45DD4" w:rsidRDefault="00C45DD4" w:rsidP="00C45DD4">
      <w:pPr>
        <w:pStyle w:val="ListParagraph"/>
        <w:numPr>
          <w:ilvl w:val="0"/>
          <w:numId w:val="15"/>
        </w:numPr>
      </w:pPr>
      <w:r>
        <w:t>New cost = old cost * (1 – ((battery cost % change from NREL) * (battery share of cost) * (share of capital cost in LCOD) * (battery vintaging factor))</w:t>
      </w:r>
    </w:p>
    <w:p w14:paraId="07E63205" w14:textId="36C2E80B" w:rsidR="005133FA" w:rsidRPr="00C45DD4" w:rsidRDefault="005133FA" w:rsidP="00C45DD4">
      <w:pPr>
        <w:rPr>
          <w:rFonts w:asciiTheme="majorHAnsi" w:eastAsiaTheme="majorEastAsia" w:hAnsiTheme="majorHAnsi" w:cstheme="majorBidi"/>
          <w:color w:val="2F5496" w:themeColor="accent1" w:themeShade="BF"/>
          <w:sz w:val="32"/>
          <w:szCs w:val="32"/>
        </w:rPr>
      </w:pPr>
    </w:p>
    <w:p w14:paraId="25199594" w14:textId="77777777" w:rsidR="005133FA" w:rsidRDefault="005133FA" w:rsidP="005133FA">
      <w:pPr>
        <w:pStyle w:val="Heading1"/>
      </w:pPr>
      <w:bookmarkStart w:id="42" w:name="_Toc35334623"/>
      <w:bookmarkStart w:id="43" w:name="_Toc35524395"/>
      <w:r>
        <w:t>EV analysis</w:t>
      </w:r>
      <w:bookmarkEnd w:id="42"/>
      <w:bookmarkEnd w:id="43"/>
    </w:p>
    <w:p w14:paraId="3A8BB96E" w14:textId="77777777" w:rsidR="005133FA" w:rsidRDefault="005133FA" w:rsidP="005133FA"/>
    <w:p w14:paraId="1D5579F2" w14:textId="77777777" w:rsidR="005133FA" w:rsidRDefault="005133FA" w:rsidP="005133FA">
      <w:pPr>
        <w:pStyle w:val="Heading2"/>
      </w:pPr>
      <w:bookmarkStart w:id="44" w:name="_Toc35334625"/>
      <w:bookmarkStart w:id="45" w:name="_Toc35524396"/>
      <w:r>
        <w:lastRenderedPageBreak/>
        <w:t>Policy scenarios</w:t>
      </w:r>
      <w:bookmarkEnd w:id="44"/>
      <w:bookmarkEnd w:id="45"/>
      <w:r>
        <w:t xml:space="preserve"> </w:t>
      </w:r>
    </w:p>
    <w:p w14:paraId="7333E93D" w14:textId="77777777" w:rsidR="005133FA" w:rsidRDefault="005133FA" w:rsidP="005133FA">
      <w:r>
        <w:t>Scenarios as of 3/16:</w:t>
      </w:r>
    </w:p>
    <w:tbl>
      <w:tblPr>
        <w:tblStyle w:val="TableGrid"/>
        <w:tblW w:w="0" w:type="auto"/>
        <w:tblLook w:val="04A0" w:firstRow="1" w:lastRow="0" w:firstColumn="1" w:lastColumn="0" w:noHBand="0" w:noVBand="1"/>
      </w:tblPr>
      <w:tblGrid>
        <w:gridCol w:w="1001"/>
        <w:gridCol w:w="1266"/>
        <w:gridCol w:w="2063"/>
        <w:gridCol w:w="3249"/>
        <w:gridCol w:w="1771"/>
      </w:tblGrid>
      <w:tr w:rsidR="005133FA" w:rsidRPr="00A03B13" w14:paraId="6A82D786" w14:textId="77777777" w:rsidTr="005133FA">
        <w:trPr>
          <w:trHeight w:val="315"/>
        </w:trPr>
        <w:tc>
          <w:tcPr>
            <w:tcW w:w="1001" w:type="dxa"/>
            <w:hideMark/>
          </w:tcPr>
          <w:p w14:paraId="2987CF6F" w14:textId="77777777" w:rsidR="005133FA" w:rsidRPr="00A03B13" w:rsidRDefault="005133FA" w:rsidP="005133FA">
            <w:pPr>
              <w:rPr>
                <w:b/>
                <w:bCs/>
              </w:rPr>
            </w:pPr>
            <w:bookmarkStart w:id="46" w:name="_Hlk29903354"/>
            <w:r w:rsidRPr="00A03B13">
              <w:rPr>
                <w:b/>
                <w:bCs/>
              </w:rPr>
              <w:t>Scenario No.</w:t>
            </w:r>
          </w:p>
        </w:tc>
        <w:tc>
          <w:tcPr>
            <w:tcW w:w="1266" w:type="dxa"/>
            <w:hideMark/>
          </w:tcPr>
          <w:p w14:paraId="5A2D9BFB" w14:textId="77777777" w:rsidR="005133FA" w:rsidRPr="00A03B13" w:rsidRDefault="005133FA" w:rsidP="005133FA">
            <w:pPr>
              <w:rPr>
                <w:b/>
                <w:bCs/>
              </w:rPr>
            </w:pPr>
            <w:r w:rsidRPr="00A03B13">
              <w:rPr>
                <w:b/>
                <w:bCs/>
              </w:rPr>
              <w:t>Scenario</w:t>
            </w:r>
          </w:p>
        </w:tc>
        <w:tc>
          <w:tcPr>
            <w:tcW w:w="2063" w:type="dxa"/>
            <w:hideMark/>
          </w:tcPr>
          <w:p w14:paraId="22C5D10A" w14:textId="77777777" w:rsidR="005133FA" w:rsidRPr="00A03B13" w:rsidRDefault="005133FA" w:rsidP="005133FA">
            <w:pPr>
              <w:rPr>
                <w:b/>
                <w:bCs/>
              </w:rPr>
            </w:pPr>
            <w:r w:rsidRPr="00A03B13">
              <w:rPr>
                <w:b/>
                <w:bCs/>
              </w:rPr>
              <w:t>Scenario Shorthand</w:t>
            </w:r>
          </w:p>
        </w:tc>
        <w:tc>
          <w:tcPr>
            <w:tcW w:w="3249" w:type="dxa"/>
            <w:hideMark/>
          </w:tcPr>
          <w:p w14:paraId="19F132D8" w14:textId="77777777" w:rsidR="005133FA" w:rsidRPr="00A03B13" w:rsidRDefault="005133FA" w:rsidP="005133FA">
            <w:pPr>
              <w:rPr>
                <w:b/>
                <w:bCs/>
              </w:rPr>
            </w:pPr>
            <w:r w:rsidRPr="00A03B13">
              <w:rPr>
                <w:b/>
                <w:bCs/>
              </w:rPr>
              <w:t>Description</w:t>
            </w:r>
          </w:p>
        </w:tc>
        <w:tc>
          <w:tcPr>
            <w:tcW w:w="1771" w:type="dxa"/>
            <w:hideMark/>
          </w:tcPr>
          <w:p w14:paraId="55384383" w14:textId="77777777" w:rsidR="005133FA" w:rsidRPr="00A03B13" w:rsidRDefault="005133FA" w:rsidP="005133FA">
            <w:pPr>
              <w:rPr>
                <w:b/>
                <w:bCs/>
              </w:rPr>
            </w:pPr>
            <w:r w:rsidRPr="00A03B13">
              <w:rPr>
                <w:b/>
                <w:bCs/>
              </w:rPr>
              <w:t>Applies to</w:t>
            </w:r>
          </w:p>
        </w:tc>
      </w:tr>
      <w:tr w:rsidR="005133FA" w:rsidRPr="00A03B13" w14:paraId="0A3BFF7F" w14:textId="77777777" w:rsidTr="005133FA">
        <w:trPr>
          <w:trHeight w:val="1230"/>
        </w:trPr>
        <w:tc>
          <w:tcPr>
            <w:tcW w:w="1001" w:type="dxa"/>
            <w:hideMark/>
          </w:tcPr>
          <w:p w14:paraId="38930ED7" w14:textId="77777777" w:rsidR="005133FA" w:rsidRPr="00A03B13" w:rsidRDefault="005133FA" w:rsidP="005133FA">
            <w:r w:rsidRPr="00A03B13">
              <w:t>1</w:t>
            </w:r>
          </w:p>
        </w:tc>
        <w:tc>
          <w:tcPr>
            <w:tcW w:w="1266" w:type="dxa"/>
            <w:hideMark/>
          </w:tcPr>
          <w:p w14:paraId="7CAD1BCD" w14:textId="77777777" w:rsidR="005133FA" w:rsidRPr="00A03B13" w:rsidRDefault="005133FA" w:rsidP="005133FA">
            <w:r>
              <w:t>Reference</w:t>
            </w:r>
          </w:p>
        </w:tc>
        <w:tc>
          <w:tcPr>
            <w:tcW w:w="2063" w:type="dxa"/>
            <w:hideMark/>
          </w:tcPr>
          <w:p w14:paraId="1810958A" w14:textId="77777777" w:rsidR="005133FA" w:rsidRPr="00A03B13" w:rsidRDefault="005133FA" w:rsidP="005133FA">
            <w:pPr>
              <w:rPr>
                <w:i/>
                <w:iCs/>
              </w:rPr>
            </w:pPr>
            <w:r>
              <w:rPr>
                <w:i/>
                <w:iCs/>
              </w:rPr>
              <w:t>NoPolicy_NoLoc</w:t>
            </w:r>
          </w:p>
        </w:tc>
        <w:tc>
          <w:tcPr>
            <w:tcW w:w="3249" w:type="dxa"/>
            <w:hideMark/>
          </w:tcPr>
          <w:p w14:paraId="4F459198" w14:textId="77777777" w:rsidR="005133FA" w:rsidRPr="00A03B13" w:rsidRDefault="005133FA" w:rsidP="005133FA">
            <w:r w:rsidRPr="00A03B13">
              <w:t>No policies supporting EV adoption</w:t>
            </w:r>
            <w:r w:rsidRPr="00A03B13">
              <w:br/>
              <w:t xml:space="preserve">EV duties/taxes/registration </w:t>
            </w:r>
            <w:r>
              <w:t>based on assumption of no local manufacturing</w:t>
            </w:r>
          </w:p>
        </w:tc>
        <w:tc>
          <w:tcPr>
            <w:tcW w:w="1771" w:type="dxa"/>
            <w:hideMark/>
          </w:tcPr>
          <w:p w14:paraId="3AEF527B"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43C51019" w14:textId="77777777" w:rsidTr="005133FA">
        <w:trPr>
          <w:trHeight w:val="1230"/>
        </w:trPr>
        <w:tc>
          <w:tcPr>
            <w:tcW w:w="1001" w:type="dxa"/>
            <w:hideMark/>
          </w:tcPr>
          <w:p w14:paraId="3AC55133" w14:textId="77777777" w:rsidR="005133FA" w:rsidRPr="00A03B13" w:rsidRDefault="005133FA" w:rsidP="005133FA">
            <w:r w:rsidRPr="00A03B13">
              <w:t>2</w:t>
            </w:r>
          </w:p>
        </w:tc>
        <w:tc>
          <w:tcPr>
            <w:tcW w:w="1266" w:type="dxa"/>
            <w:hideMark/>
          </w:tcPr>
          <w:p w14:paraId="3EC8F5DB" w14:textId="77777777" w:rsidR="005133FA" w:rsidRPr="00A03B13" w:rsidRDefault="005133FA" w:rsidP="005133FA">
            <w:r w:rsidRPr="00A03B13">
              <w:t>NEVP EV Duty Reductions</w:t>
            </w:r>
            <w:r>
              <w:t>, no EV localization</w:t>
            </w:r>
          </w:p>
        </w:tc>
        <w:tc>
          <w:tcPr>
            <w:tcW w:w="2063" w:type="dxa"/>
            <w:hideMark/>
          </w:tcPr>
          <w:p w14:paraId="3E8CB4B7" w14:textId="77777777" w:rsidR="005133FA" w:rsidRPr="00A03B13" w:rsidRDefault="005133FA" w:rsidP="005133FA">
            <w:pPr>
              <w:rPr>
                <w:i/>
                <w:iCs/>
              </w:rPr>
            </w:pPr>
            <w:r w:rsidRPr="00A03B13">
              <w:rPr>
                <w:i/>
                <w:iCs/>
              </w:rPr>
              <w:t>NEVP</w:t>
            </w:r>
            <w:r>
              <w:rPr>
                <w:i/>
                <w:iCs/>
              </w:rPr>
              <w:t>_NoLoc</w:t>
            </w:r>
          </w:p>
        </w:tc>
        <w:tc>
          <w:tcPr>
            <w:tcW w:w="3249" w:type="dxa"/>
            <w:hideMark/>
          </w:tcPr>
          <w:p w14:paraId="36FDA85F" w14:textId="77777777" w:rsidR="005133FA" w:rsidRPr="00A03B13" w:rsidRDefault="005133FA" w:rsidP="005133FA">
            <w:r w:rsidRPr="00A03B13">
              <w:t>National Electric Vehicle Policy (NEVP) recommendations for duty/tax/registration reductions for E</w:t>
            </w:r>
            <w:r>
              <w:t>V</w:t>
            </w:r>
            <w:r w:rsidRPr="00A03B13">
              <w:t>s</w:t>
            </w:r>
            <w:r>
              <w:t>, with no development of local manufacturing</w:t>
            </w:r>
          </w:p>
        </w:tc>
        <w:tc>
          <w:tcPr>
            <w:tcW w:w="1771" w:type="dxa"/>
            <w:hideMark/>
          </w:tcPr>
          <w:p w14:paraId="3C3120D3"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39A70B88" w14:textId="77777777" w:rsidTr="005133FA">
        <w:trPr>
          <w:trHeight w:val="1230"/>
        </w:trPr>
        <w:tc>
          <w:tcPr>
            <w:tcW w:w="1001" w:type="dxa"/>
            <w:hideMark/>
          </w:tcPr>
          <w:p w14:paraId="7A0779ED" w14:textId="77777777" w:rsidR="005133FA" w:rsidRPr="00A03B13" w:rsidRDefault="005133FA" w:rsidP="005133FA">
            <w:r w:rsidRPr="00A03B13">
              <w:t>3</w:t>
            </w:r>
          </w:p>
        </w:tc>
        <w:tc>
          <w:tcPr>
            <w:tcW w:w="1266" w:type="dxa"/>
            <w:hideMark/>
          </w:tcPr>
          <w:p w14:paraId="0BDD7A0E" w14:textId="77777777" w:rsidR="005133FA" w:rsidRPr="00A03B13" w:rsidRDefault="005133FA" w:rsidP="005133FA">
            <w:r w:rsidRPr="00A03B13">
              <w:t>NEVP EV Duty Reductions</w:t>
            </w:r>
            <w:r>
              <w:t>, gradual EV localization</w:t>
            </w:r>
          </w:p>
        </w:tc>
        <w:tc>
          <w:tcPr>
            <w:tcW w:w="2063" w:type="dxa"/>
            <w:hideMark/>
          </w:tcPr>
          <w:p w14:paraId="4AA00F6D" w14:textId="77777777" w:rsidR="005133FA" w:rsidRPr="00A03B13" w:rsidRDefault="005133FA" w:rsidP="005133FA">
            <w:pPr>
              <w:rPr>
                <w:i/>
                <w:iCs/>
              </w:rPr>
            </w:pPr>
            <w:r w:rsidRPr="00A03B13">
              <w:rPr>
                <w:i/>
                <w:iCs/>
              </w:rPr>
              <w:t>NEVP</w:t>
            </w:r>
            <w:r>
              <w:rPr>
                <w:i/>
                <w:iCs/>
              </w:rPr>
              <w:t>_GradLoc</w:t>
            </w:r>
          </w:p>
        </w:tc>
        <w:tc>
          <w:tcPr>
            <w:tcW w:w="3249" w:type="dxa"/>
            <w:hideMark/>
          </w:tcPr>
          <w:p w14:paraId="797CA61B" w14:textId="77777777" w:rsidR="005133FA" w:rsidRPr="00A03B13" w:rsidRDefault="005133FA" w:rsidP="005133FA">
            <w:r w:rsidRPr="00A03B13">
              <w:t>National Electric Vehicle Policy (NEVP) recommendations for duty/tax/registration reductions for E</w:t>
            </w:r>
            <w:r>
              <w:t>V</w:t>
            </w:r>
            <w:r w:rsidRPr="00A03B13">
              <w:t>s</w:t>
            </w:r>
            <w:r>
              <w:t>, with gradual development of local manufacturing</w:t>
            </w:r>
          </w:p>
        </w:tc>
        <w:tc>
          <w:tcPr>
            <w:tcW w:w="1771" w:type="dxa"/>
            <w:hideMark/>
          </w:tcPr>
          <w:p w14:paraId="3DFD4E06" w14:textId="77777777" w:rsidR="005133FA" w:rsidRPr="00A03B13" w:rsidRDefault="005133FA" w:rsidP="005133FA">
            <w:r w:rsidRPr="00A03B13">
              <w:t>Consumer vehicles (2, 3, 4-wheel LDVs)</w:t>
            </w:r>
            <w:r w:rsidRPr="00A03B13">
              <w:br/>
              <w:t>Buses</w:t>
            </w:r>
            <w:r w:rsidRPr="00A03B13">
              <w:br/>
              <w:t>Freight trucks</w:t>
            </w:r>
          </w:p>
        </w:tc>
      </w:tr>
      <w:tr w:rsidR="005133FA" w:rsidRPr="00A03B13" w14:paraId="2C48291D" w14:textId="77777777" w:rsidTr="005133FA">
        <w:trPr>
          <w:trHeight w:val="1230"/>
        </w:trPr>
        <w:tc>
          <w:tcPr>
            <w:tcW w:w="1001" w:type="dxa"/>
            <w:hideMark/>
          </w:tcPr>
          <w:p w14:paraId="58722198" w14:textId="77777777" w:rsidR="005133FA" w:rsidRPr="00A03B13" w:rsidRDefault="005133FA" w:rsidP="005133FA">
            <w:r w:rsidRPr="00A03B13">
              <w:t>4</w:t>
            </w:r>
          </w:p>
        </w:tc>
        <w:tc>
          <w:tcPr>
            <w:tcW w:w="1266" w:type="dxa"/>
            <w:hideMark/>
          </w:tcPr>
          <w:p w14:paraId="2D7F9F1C" w14:textId="77777777" w:rsidR="005133FA" w:rsidRPr="00A03B13" w:rsidRDefault="005133FA" w:rsidP="005133FA">
            <w:r w:rsidRPr="00A03B13">
              <w:t>NEVP EV Duty Reductions</w:t>
            </w:r>
            <w:r>
              <w:t>, accelerated EV localization</w:t>
            </w:r>
          </w:p>
        </w:tc>
        <w:tc>
          <w:tcPr>
            <w:tcW w:w="2063" w:type="dxa"/>
            <w:hideMark/>
          </w:tcPr>
          <w:p w14:paraId="1407B550" w14:textId="77777777" w:rsidR="005133FA" w:rsidRPr="00A03B13" w:rsidRDefault="005133FA" w:rsidP="005133FA">
            <w:pPr>
              <w:rPr>
                <w:i/>
                <w:iCs/>
              </w:rPr>
            </w:pPr>
            <w:r w:rsidRPr="00A03B13">
              <w:rPr>
                <w:i/>
                <w:iCs/>
              </w:rPr>
              <w:t>NEVP</w:t>
            </w:r>
            <w:r>
              <w:rPr>
                <w:i/>
                <w:iCs/>
              </w:rPr>
              <w:t>_AccelLoc</w:t>
            </w:r>
          </w:p>
        </w:tc>
        <w:tc>
          <w:tcPr>
            <w:tcW w:w="3249" w:type="dxa"/>
            <w:hideMark/>
          </w:tcPr>
          <w:p w14:paraId="06C38420" w14:textId="77777777" w:rsidR="005133FA" w:rsidRPr="00A03B13" w:rsidRDefault="005133FA" w:rsidP="005133FA">
            <w:r w:rsidRPr="00A03B13">
              <w:t>National Electric Vehicle Policy (NEVP) recommendations for duty/tax/registration reductions for E</w:t>
            </w:r>
            <w:r>
              <w:t>V</w:t>
            </w:r>
            <w:r w:rsidRPr="00A03B13">
              <w:t>s</w:t>
            </w:r>
            <w:r>
              <w:t>, with accelerated development of local manufacturing</w:t>
            </w:r>
          </w:p>
        </w:tc>
        <w:tc>
          <w:tcPr>
            <w:tcW w:w="1771" w:type="dxa"/>
            <w:hideMark/>
          </w:tcPr>
          <w:p w14:paraId="15B06CBC" w14:textId="77777777" w:rsidR="005133FA" w:rsidRPr="00A03B13" w:rsidRDefault="005133FA" w:rsidP="005133FA">
            <w:r w:rsidRPr="00A03B13">
              <w:t>Consumer vehicles (2, 3, 4-wheel LDVs)</w:t>
            </w:r>
            <w:r w:rsidRPr="00A03B13">
              <w:br/>
              <w:t>Buses</w:t>
            </w:r>
            <w:r w:rsidRPr="00A03B13">
              <w:br/>
              <w:t>Freight trucks</w:t>
            </w:r>
          </w:p>
        </w:tc>
      </w:tr>
    </w:tbl>
    <w:bookmarkEnd w:id="46"/>
    <w:p w14:paraId="675DF594" w14:textId="77777777" w:rsidR="005133FA" w:rsidRDefault="005133FA" w:rsidP="005133FA">
      <w:r>
        <w:t>Scenarios are run in combination with Slow and Rapid Advancement cost pathways (see below).</w:t>
      </w:r>
    </w:p>
    <w:p w14:paraId="1AA329E0" w14:textId="77777777" w:rsidR="005133FA" w:rsidRDefault="005133FA" w:rsidP="005133FA">
      <w:r>
        <w:t>Pakistan’s vehicle taxes and duties:</w:t>
      </w:r>
    </w:p>
    <w:p w14:paraId="008A3A90" w14:textId="77777777" w:rsidR="005133FA" w:rsidRDefault="005133FA" w:rsidP="005133FA">
      <w:r w:rsidRPr="00DD075E">
        <w:rPr>
          <w:b/>
        </w:rPr>
        <w:t>ICEVs</w:t>
      </w:r>
      <w:r>
        <w:rPr>
          <w:b/>
        </w:rPr>
        <w:t>:</w:t>
      </w:r>
    </w:p>
    <w:tbl>
      <w:tblPr>
        <w:tblStyle w:val="TableGrid"/>
        <w:tblW w:w="0" w:type="auto"/>
        <w:tblLook w:val="04A0" w:firstRow="1" w:lastRow="0" w:firstColumn="1" w:lastColumn="0" w:noHBand="0" w:noVBand="1"/>
      </w:tblPr>
      <w:tblGrid>
        <w:gridCol w:w="4675"/>
        <w:gridCol w:w="4675"/>
      </w:tblGrid>
      <w:tr w:rsidR="005133FA" w14:paraId="5FBA458A" w14:textId="77777777" w:rsidTr="005133FA">
        <w:tc>
          <w:tcPr>
            <w:tcW w:w="4675" w:type="dxa"/>
          </w:tcPr>
          <w:p w14:paraId="51F56507" w14:textId="77777777" w:rsidR="005133FA" w:rsidRDefault="005133FA" w:rsidP="005133FA">
            <w:r w:rsidRPr="00C66B9E">
              <w:rPr>
                <w:b/>
                <w:bCs/>
              </w:rPr>
              <w:t>Vehicle Category</w:t>
            </w:r>
          </w:p>
        </w:tc>
        <w:tc>
          <w:tcPr>
            <w:tcW w:w="4675" w:type="dxa"/>
          </w:tcPr>
          <w:p w14:paraId="4E3198A8" w14:textId="77777777" w:rsidR="005133FA" w:rsidRDefault="005133FA" w:rsidP="005133FA">
            <w:r>
              <w:rPr>
                <w:rFonts w:ascii="Arial Narrow" w:hAnsi="Arial Narrow" w:cs="Calibri"/>
                <w:b/>
                <w:bCs/>
                <w:color w:val="000000"/>
              </w:rPr>
              <w:t>Final Duty, Tax &amp; Fees (% of purchase price)</w:t>
            </w:r>
          </w:p>
        </w:tc>
      </w:tr>
      <w:tr w:rsidR="005133FA" w14:paraId="21439001" w14:textId="77777777" w:rsidTr="005133FA">
        <w:tc>
          <w:tcPr>
            <w:tcW w:w="4675" w:type="dxa"/>
          </w:tcPr>
          <w:p w14:paraId="080A972D" w14:textId="77777777" w:rsidR="005133FA" w:rsidRPr="00C66B9E" w:rsidRDefault="005133FA" w:rsidP="005133FA">
            <w:r w:rsidRPr="00C66B9E">
              <w:t>Two-wheelers</w:t>
            </w:r>
          </w:p>
        </w:tc>
        <w:tc>
          <w:tcPr>
            <w:tcW w:w="4675" w:type="dxa"/>
            <w:vAlign w:val="center"/>
          </w:tcPr>
          <w:p w14:paraId="19565D3C"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27.2%</w:t>
            </w:r>
          </w:p>
        </w:tc>
      </w:tr>
      <w:tr w:rsidR="005133FA" w14:paraId="002A29C6" w14:textId="77777777" w:rsidTr="005133FA">
        <w:tc>
          <w:tcPr>
            <w:tcW w:w="4675" w:type="dxa"/>
          </w:tcPr>
          <w:p w14:paraId="37F83B99" w14:textId="77777777" w:rsidR="005133FA" w:rsidRPr="00C66B9E" w:rsidRDefault="005133FA" w:rsidP="005133FA">
            <w:r w:rsidRPr="00C66B9E">
              <w:t>Three-wheelers</w:t>
            </w:r>
          </w:p>
        </w:tc>
        <w:tc>
          <w:tcPr>
            <w:tcW w:w="4675" w:type="dxa"/>
            <w:vAlign w:val="center"/>
          </w:tcPr>
          <w:p w14:paraId="49133020"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29.6%</w:t>
            </w:r>
          </w:p>
        </w:tc>
      </w:tr>
      <w:tr w:rsidR="005133FA" w14:paraId="7AA29442" w14:textId="77777777" w:rsidTr="005133FA">
        <w:tc>
          <w:tcPr>
            <w:tcW w:w="4675" w:type="dxa"/>
          </w:tcPr>
          <w:p w14:paraId="6C9144DA" w14:textId="77777777" w:rsidR="005133FA" w:rsidRPr="00C66B9E" w:rsidRDefault="005133FA" w:rsidP="005133FA">
            <w:r w:rsidRPr="00C66B9E">
              <w:t>Cars</w:t>
            </w:r>
          </w:p>
        </w:tc>
        <w:tc>
          <w:tcPr>
            <w:tcW w:w="4675" w:type="dxa"/>
            <w:vAlign w:val="center"/>
          </w:tcPr>
          <w:p w14:paraId="1C0B5AAE"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35.6%</w:t>
            </w:r>
          </w:p>
        </w:tc>
      </w:tr>
      <w:tr w:rsidR="005133FA" w14:paraId="206C2166" w14:textId="77777777" w:rsidTr="005133FA">
        <w:tc>
          <w:tcPr>
            <w:tcW w:w="4675" w:type="dxa"/>
          </w:tcPr>
          <w:p w14:paraId="4A1E9A04" w14:textId="77777777" w:rsidR="005133FA" w:rsidRPr="00C66B9E" w:rsidRDefault="005133FA" w:rsidP="005133FA">
            <w:r w:rsidRPr="00C66B9E">
              <w:t>Buses</w:t>
            </w:r>
          </w:p>
        </w:tc>
        <w:tc>
          <w:tcPr>
            <w:tcW w:w="4675" w:type="dxa"/>
            <w:vAlign w:val="center"/>
          </w:tcPr>
          <w:p w14:paraId="130776FA" w14:textId="77777777" w:rsidR="005133FA" w:rsidRDefault="005133FA" w:rsidP="005133FA">
            <w:pPr>
              <w:jc w:val="center"/>
              <w:rPr>
                <w:rFonts w:ascii="Arial Narrow" w:hAnsi="Arial Narrow" w:cs="Calibri"/>
                <w:b/>
                <w:bCs/>
                <w:color w:val="000000"/>
              </w:rPr>
            </w:pPr>
            <w:r>
              <w:rPr>
                <w:rFonts w:ascii="Arial Narrow" w:hAnsi="Arial Narrow" w:cs="Calibri"/>
                <w:b/>
                <w:bCs/>
                <w:color w:val="000000"/>
              </w:rPr>
              <w:t>35.1%</w:t>
            </w:r>
          </w:p>
        </w:tc>
      </w:tr>
    </w:tbl>
    <w:p w14:paraId="6F4A11F4" w14:textId="77777777" w:rsidR="005133FA" w:rsidRDefault="005133FA" w:rsidP="005133FA"/>
    <w:p w14:paraId="079FBDEC" w14:textId="77777777" w:rsidR="005133FA" w:rsidRPr="00DD075E" w:rsidRDefault="005133FA" w:rsidP="005133FA">
      <w:pPr>
        <w:rPr>
          <w:b/>
        </w:rPr>
      </w:pPr>
      <w:r>
        <w:rPr>
          <w:b/>
        </w:rPr>
        <w:t>EVS (p</w:t>
      </w:r>
      <w:r w:rsidRPr="00DD075E">
        <w:rPr>
          <w:b/>
        </w:rPr>
        <w:t>roposed BEV tax/duty/fee reductions under National Electric Vehicle Policy</w:t>
      </w:r>
      <w:r>
        <w:rPr>
          <w:b/>
        </w:rPr>
        <w:t>):</w:t>
      </w:r>
    </w:p>
    <w:p w14:paraId="1645B904" w14:textId="77777777" w:rsidR="005133FA" w:rsidRDefault="005133FA" w:rsidP="005133FA">
      <w:r>
        <w:t>These embed assumptions about the level of localization of EV manufacturing. (See GCAM Inputs and Assumptions file from Travis for localization assumptions that go into this)</w:t>
      </w:r>
    </w:p>
    <w:p w14:paraId="0BD77D5D" w14:textId="77777777" w:rsidR="005133FA" w:rsidRDefault="005133FA" w:rsidP="005133FA"/>
    <w:tbl>
      <w:tblPr>
        <w:tblW w:w="6460" w:type="dxa"/>
        <w:tblLook w:val="04A0" w:firstRow="1" w:lastRow="0" w:firstColumn="1" w:lastColumn="0" w:noHBand="0" w:noVBand="1"/>
      </w:tblPr>
      <w:tblGrid>
        <w:gridCol w:w="2620"/>
        <w:gridCol w:w="960"/>
        <w:gridCol w:w="960"/>
        <w:gridCol w:w="960"/>
        <w:gridCol w:w="960"/>
      </w:tblGrid>
      <w:tr w:rsidR="005133FA" w:rsidRPr="0051193B" w14:paraId="42244F24" w14:textId="77777777" w:rsidTr="005133FA">
        <w:trPr>
          <w:trHeight w:val="345"/>
        </w:trPr>
        <w:tc>
          <w:tcPr>
            <w:tcW w:w="2620" w:type="dxa"/>
            <w:tcBorders>
              <w:top w:val="nil"/>
              <w:left w:val="nil"/>
              <w:bottom w:val="nil"/>
              <w:right w:val="nil"/>
            </w:tcBorders>
            <w:shd w:val="clear" w:color="auto" w:fill="auto"/>
            <w:noWrap/>
            <w:vAlign w:val="bottom"/>
            <w:hideMark/>
          </w:tcPr>
          <w:p w14:paraId="64F10105"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Base Case (no localization)</w:t>
            </w:r>
          </w:p>
        </w:tc>
        <w:tc>
          <w:tcPr>
            <w:tcW w:w="960" w:type="dxa"/>
            <w:tcBorders>
              <w:top w:val="nil"/>
              <w:left w:val="nil"/>
              <w:bottom w:val="nil"/>
              <w:right w:val="nil"/>
            </w:tcBorders>
            <w:shd w:val="clear" w:color="auto" w:fill="auto"/>
            <w:noWrap/>
            <w:vAlign w:val="bottom"/>
            <w:hideMark/>
          </w:tcPr>
          <w:p w14:paraId="0CC10B6A" w14:textId="77777777" w:rsidR="005133FA" w:rsidRPr="0051193B" w:rsidRDefault="005133FA" w:rsidP="005133FA">
            <w:pPr>
              <w:spacing w:after="0" w:line="240" w:lineRule="auto"/>
              <w:rPr>
                <w:rFonts w:ascii="Arial Narrow" w:eastAsia="Times New Roman" w:hAnsi="Arial Narrow" w:cs="Calibri"/>
                <w:b/>
                <w:bCs/>
                <w:color w:val="000000"/>
              </w:rPr>
            </w:pPr>
          </w:p>
        </w:tc>
        <w:tc>
          <w:tcPr>
            <w:tcW w:w="960" w:type="dxa"/>
            <w:tcBorders>
              <w:top w:val="nil"/>
              <w:left w:val="nil"/>
              <w:bottom w:val="nil"/>
              <w:right w:val="nil"/>
            </w:tcBorders>
            <w:shd w:val="clear" w:color="auto" w:fill="auto"/>
            <w:noWrap/>
            <w:vAlign w:val="bottom"/>
            <w:hideMark/>
          </w:tcPr>
          <w:p w14:paraId="64DF98E1"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0F8D27E"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4B0150D"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334DFC99"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05FCF37F"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5415F354"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6924AD16"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3F112173"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0F3D074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497276FA" w14:textId="77777777" w:rsidTr="005133FA">
        <w:trPr>
          <w:trHeight w:val="300"/>
        </w:trPr>
        <w:tc>
          <w:tcPr>
            <w:tcW w:w="2620" w:type="dxa"/>
            <w:tcBorders>
              <w:top w:val="nil"/>
              <w:left w:val="single" w:sz="8" w:space="0" w:color="auto"/>
              <w:bottom w:val="single" w:sz="4" w:space="0" w:color="auto"/>
              <w:right w:val="nil"/>
            </w:tcBorders>
            <w:shd w:val="clear" w:color="auto" w:fill="auto"/>
            <w:noWrap/>
            <w:vAlign w:val="center"/>
            <w:hideMark/>
          </w:tcPr>
          <w:p w14:paraId="51E05B70"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2720BA1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2D8F0AF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63A4C2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42C2E25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4F97C2C7"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74B3E52"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2CA2A0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75E267B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09B1A74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7F6B39D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1259DD03"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0C1830ED"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1719A5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4DEB27D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5163A77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35%</w:t>
            </w:r>
          </w:p>
        </w:tc>
        <w:tc>
          <w:tcPr>
            <w:tcW w:w="960" w:type="dxa"/>
            <w:tcBorders>
              <w:top w:val="nil"/>
              <w:left w:val="nil"/>
              <w:bottom w:val="nil"/>
              <w:right w:val="single" w:sz="8" w:space="0" w:color="auto"/>
            </w:tcBorders>
            <w:shd w:val="clear" w:color="auto" w:fill="auto"/>
            <w:noWrap/>
            <w:vAlign w:val="bottom"/>
            <w:hideMark/>
          </w:tcPr>
          <w:p w14:paraId="771C439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63%</w:t>
            </w:r>
          </w:p>
        </w:tc>
      </w:tr>
      <w:tr w:rsidR="005133FA" w:rsidRPr="0051193B" w14:paraId="647CFFD6"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1C8077F6"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lastRenderedPageBreak/>
              <w:t>Tractors</w:t>
            </w:r>
          </w:p>
        </w:tc>
        <w:tc>
          <w:tcPr>
            <w:tcW w:w="960" w:type="dxa"/>
            <w:tcBorders>
              <w:top w:val="nil"/>
              <w:left w:val="nil"/>
              <w:bottom w:val="nil"/>
              <w:right w:val="nil"/>
            </w:tcBorders>
            <w:shd w:val="clear" w:color="auto" w:fill="auto"/>
            <w:noWrap/>
            <w:vAlign w:val="bottom"/>
            <w:hideMark/>
          </w:tcPr>
          <w:p w14:paraId="0786D0D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5A07867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6DBEC82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nil"/>
              <w:right w:val="single" w:sz="8" w:space="0" w:color="auto"/>
            </w:tcBorders>
            <w:shd w:val="clear" w:color="auto" w:fill="auto"/>
            <w:noWrap/>
            <w:vAlign w:val="bottom"/>
            <w:hideMark/>
          </w:tcPr>
          <w:p w14:paraId="4B10F46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142FFA00"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2A6FAE94"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19892495"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3D4D202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52D8331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nil"/>
              <w:right w:val="single" w:sz="8" w:space="0" w:color="auto"/>
            </w:tcBorders>
            <w:shd w:val="clear" w:color="auto" w:fill="auto"/>
            <w:noWrap/>
            <w:vAlign w:val="bottom"/>
            <w:hideMark/>
          </w:tcPr>
          <w:p w14:paraId="4B2CE3E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5774703B"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0F9686C1"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1CBC48C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7E4173C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single" w:sz="8" w:space="0" w:color="auto"/>
              <w:right w:val="nil"/>
            </w:tcBorders>
            <w:shd w:val="clear" w:color="auto" w:fill="auto"/>
            <w:noWrap/>
            <w:vAlign w:val="bottom"/>
            <w:hideMark/>
          </w:tcPr>
          <w:p w14:paraId="30047A6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36%</w:t>
            </w:r>
          </w:p>
        </w:tc>
        <w:tc>
          <w:tcPr>
            <w:tcW w:w="960" w:type="dxa"/>
            <w:tcBorders>
              <w:top w:val="nil"/>
              <w:left w:val="nil"/>
              <w:bottom w:val="single" w:sz="8" w:space="0" w:color="auto"/>
              <w:right w:val="single" w:sz="8" w:space="0" w:color="auto"/>
            </w:tcBorders>
            <w:shd w:val="clear" w:color="auto" w:fill="auto"/>
            <w:noWrap/>
            <w:vAlign w:val="bottom"/>
            <w:hideMark/>
          </w:tcPr>
          <w:p w14:paraId="36D9AAA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60%</w:t>
            </w:r>
          </w:p>
        </w:tc>
      </w:tr>
      <w:tr w:rsidR="005133FA" w:rsidRPr="0051193B" w14:paraId="6466DF4C" w14:textId="77777777" w:rsidTr="005133FA">
        <w:trPr>
          <w:trHeight w:val="300"/>
        </w:trPr>
        <w:tc>
          <w:tcPr>
            <w:tcW w:w="2620" w:type="dxa"/>
            <w:tcBorders>
              <w:top w:val="nil"/>
              <w:left w:val="nil"/>
              <w:bottom w:val="nil"/>
              <w:right w:val="nil"/>
            </w:tcBorders>
            <w:shd w:val="clear" w:color="auto" w:fill="auto"/>
            <w:noWrap/>
            <w:vAlign w:val="bottom"/>
            <w:hideMark/>
          </w:tcPr>
          <w:p w14:paraId="29025DAE" w14:textId="77777777" w:rsidR="005133FA" w:rsidRPr="0051193B" w:rsidRDefault="005133FA" w:rsidP="005133FA">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5AD0924F"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E89C016"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559AC83C"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E008123"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111D34FC" w14:textId="77777777" w:rsidTr="005133FA">
        <w:trPr>
          <w:trHeight w:val="345"/>
        </w:trPr>
        <w:tc>
          <w:tcPr>
            <w:tcW w:w="2620" w:type="dxa"/>
            <w:tcBorders>
              <w:top w:val="nil"/>
              <w:left w:val="nil"/>
              <w:bottom w:val="nil"/>
              <w:right w:val="nil"/>
            </w:tcBorders>
            <w:shd w:val="clear" w:color="auto" w:fill="auto"/>
            <w:noWrap/>
            <w:vAlign w:val="bottom"/>
            <w:hideMark/>
          </w:tcPr>
          <w:p w14:paraId="599160AB"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Gradual Localization</w:t>
            </w:r>
          </w:p>
        </w:tc>
        <w:tc>
          <w:tcPr>
            <w:tcW w:w="960" w:type="dxa"/>
            <w:tcBorders>
              <w:top w:val="nil"/>
              <w:left w:val="nil"/>
              <w:bottom w:val="nil"/>
              <w:right w:val="nil"/>
            </w:tcBorders>
            <w:shd w:val="clear" w:color="auto" w:fill="auto"/>
            <w:noWrap/>
            <w:vAlign w:val="bottom"/>
            <w:hideMark/>
          </w:tcPr>
          <w:p w14:paraId="393655D7" w14:textId="77777777" w:rsidR="005133FA" w:rsidRPr="0051193B" w:rsidRDefault="005133FA" w:rsidP="005133FA">
            <w:pPr>
              <w:spacing w:after="0" w:line="240" w:lineRule="auto"/>
              <w:rPr>
                <w:rFonts w:ascii="Arial Narrow" w:eastAsia="Times New Roman" w:hAnsi="Arial Narrow" w:cs="Calibri"/>
                <w:b/>
                <w:bCs/>
                <w:color w:val="000000"/>
              </w:rPr>
            </w:pPr>
          </w:p>
        </w:tc>
        <w:tc>
          <w:tcPr>
            <w:tcW w:w="960" w:type="dxa"/>
            <w:tcBorders>
              <w:top w:val="nil"/>
              <w:left w:val="nil"/>
              <w:bottom w:val="nil"/>
              <w:right w:val="nil"/>
            </w:tcBorders>
            <w:shd w:val="clear" w:color="auto" w:fill="auto"/>
            <w:noWrap/>
            <w:vAlign w:val="bottom"/>
            <w:hideMark/>
          </w:tcPr>
          <w:p w14:paraId="7487EB26"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D550D0A"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2E1F267"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5979ED3E"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288659AD"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452B092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1F0C008E"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2A7E0F12"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4114E3F4"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148ED583"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58F490D"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54F2564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6FE4EAD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3C11F60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single" w:sz="8" w:space="0" w:color="auto"/>
            </w:tcBorders>
            <w:shd w:val="clear" w:color="auto" w:fill="auto"/>
            <w:noWrap/>
            <w:vAlign w:val="bottom"/>
            <w:hideMark/>
          </w:tcPr>
          <w:p w14:paraId="1819103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39%</w:t>
            </w:r>
          </w:p>
        </w:tc>
      </w:tr>
      <w:tr w:rsidR="005133FA" w:rsidRPr="0051193B" w14:paraId="3A955649"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6A1AE6C"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43AD49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69D7DC5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192E1D4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19%</w:t>
            </w:r>
          </w:p>
        </w:tc>
        <w:tc>
          <w:tcPr>
            <w:tcW w:w="960" w:type="dxa"/>
            <w:tcBorders>
              <w:top w:val="nil"/>
              <w:left w:val="nil"/>
              <w:bottom w:val="nil"/>
              <w:right w:val="single" w:sz="8" w:space="0" w:color="auto"/>
            </w:tcBorders>
            <w:shd w:val="clear" w:color="auto" w:fill="auto"/>
            <w:noWrap/>
            <w:vAlign w:val="bottom"/>
            <w:hideMark/>
          </w:tcPr>
          <w:p w14:paraId="1924F9F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39%</w:t>
            </w:r>
          </w:p>
        </w:tc>
      </w:tr>
      <w:tr w:rsidR="005133FA" w:rsidRPr="0051193B" w14:paraId="77867071"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0E1C1028"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65A475A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7%</w:t>
            </w:r>
          </w:p>
        </w:tc>
        <w:tc>
          <w:tcPr>
            <w:tcW w:w="960" w:type="dxa"/>
            <w:tcBorders>
              <w:top w:val="nil"/>
              <w:left w:val="nil"/>
              <w:bottom w:val="nil"/>
              <w:right w:val="nil"/>
            </w:tcBorders>
            <w:shd w:val="clear" w:color="auto" w:fill="auto"/>
            <w:noWrap/>
            <w:vAlign w:val="bottom"/>
            <w:hideMark/>
          </w:tcPr>
          <w:p w14:paraId="71420DB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18%</w:t>
            </w:r>
          </w:p>
        </w:tc>
        <w:tc>
          <w:tcPr>
            <w:tcW w:w="960" w:type="dxa"/>
            <w:tcBorders>
              <w:top w:val="nil"/>
              <w:left w:val="nil"/>
              <w:bottom w:val="nil"/>
              <w:right w:val="nil"/>
            </w:tcBorders>
            <w:shd w:val="clear" w:color="auto" w:fill="auto"/>
            <w:noWrap/>
            <w:vAlign w:val="bottom"/>
            <w:hideMark/>
          </w:tcPr>
          <w:p w14:paraId="0E15DA7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31%</w:t>
            </w:r>
          </w:p>
        </w:tc>
        <w:tc>
          <w:tcPr>
            <w:tcW w:w="960" w:type="dxa"/>
            <w:tcBorders>
              <w:top w:val="nil"/>
              <w:left w:val="nil"/>
              <w:bottom w:val="nil"/>
              <w:right w:val="single" w:sz="8" w:space="0" w:color="auto"/>
            </w:tcBorders>
            <w:shd w:val="clear" w:color="auto" w:fill="auto"/>
            <w:noWrap/>
            <w:vAlign w:val="bottom"/>
            <w:hideMark/>
          </w:tcPr>
          <w:p w14:paraId="776BA42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58%</w:t>
            </w:r>
          </w:p>
        </w:tc>
      </w:tr>
      <w:tr w:rsidR="005133FA" w:rsidRPr="0051193B" w14:paraId="2A55D308"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7B94A971"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113540C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4302B4FC"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14:paraId="59E60535"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30%</w:t>
            </w:r>
          </w:p>
        </w:tc>
        <w:tc>
          <w:tcPr>
            <w:tcW w:w="960" w:type="dxa"/>
            <w:tcBorders>
              <w:top w:val="nil"/>
              <w:left w:val="nil"/>
              <w:bottom w:val="nil"/>
              <w:right w:val="single" w:sz="8" w:space="0" w:color="auto"/>
            </w:tcBorders>
            <w:shd w:val="clear" w:color="auto" w:fill="auto"/>
            <w:noWrap/>
            <w:vAlign w:val="bottom"/>
            <w:hideMark/>
          </w:tcPr>
          <w:p w14:paraId="68629E0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52%</w:t>
            </w:r>
          </w:p>
        </w:tc>
      </w:tr>
      <w:tr w:rsidR="005133FA" w:rsidRPr="0051193B" w14:paraId="5BC9FEFD"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98D94E0"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07952D5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00F945E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18%</w:t>
            </w:r>
          </w:p>
        </w:tc>
        <w:tc>
          <w:tcPr>
            <w:tcW w:w="960" w:type="dxa"/>
            <w:tcBorders>
              <w:top w:val="nil"/>
              <w:left w:val="nil"/>
              <w:bottom w:val="nil"/>
              <w:right w:val="nil"/>
            </w:tcBorders>
            <w:shd w:val="clear" w:color="auto" w:fill="auto"/>
            <w:noWrap/>
            <w:vAlign w:val="bottom"/>
            <w:hideMark/>
          </w:tcPr>
          <w:p w14:paraId="75FAE2C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32%</w:t>
            </w:r>
          </w:p>
        </w:tc>
        <w:tc>
          <w:tcPr>
            <w:tcW w:w="960" w:type="dxa"/>
            <w:tcBorders>
              <w:top w:val="nil"/>
              <w:left w:val="nil"/>
              <w:bottom w:val="nil"/>
              <w:right w:val="single" w:sz="8" w:space="0" w:color="auto"/>
            </w:tcBorders>
            <w:shd w:val="clear" w:color="auto" w:fill="auto"/>
            <w:noWrap/>
            <w:vAlign w:val="bottom"/>
            <w:hideMark/>
          </w:tcPr>
          <w:p w14:paraId="34DB4A9B"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55%</w:t>
            </w:r>
          </w:p>
        </w:tc>
      </w:tr>
      <w:tr w:rsidR="005133FA" w:rsidRPr="0051193B" w14:paraId="2325D463"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6F48123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3AEFADC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17EBB259"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single" w:sz="8" w:space="0" w:color="auto"/>
              <w:right w:val="nil"/>
            </w:tcBorders>
            <w:shd w:val="clear" w:color="auto" w:fill="auto"/>
            <w:noWrap/>
            <w:vAlign w:val="bottom"/>
            <w:hideMark/>
          </w:tcPr>
          <w:p w14:paraId="4825B32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31%</w:t>
            </w:r>
          </w:p>
        </w:tc>
        <w:tc>
          <w:tcPr>
            <w:tcW w:w="960" w:type="dxa"/>
            <w:tcBorders>
              <w:top w:val="nil"/>
              <w:left w:val="nil"/>
              <w:bottom w:val="single" w:sz="8" w:space="0" w:color="auto"/>
              <w:right w:val="single" w:sz="8" w:space="0" w:color="auto"/>
            </w:tcBorders>
            <w:shd w:val="clear" w:color="auto" w:fill="auto"/>
            <w:noWrap/>
            <w:vAlign w:val="bottom"/>
            <w:hideMark/>
          </w:tcPr>
          <w:p w14:paraId="6955FF08"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54%</w:t>
            </w:r>
          </w:p>
        </w:tc>
      </w:tr>
      <w:tr w:rsidR="005133FA" w:rsidRPr="0051193B" w14:paraId="5CC30DD5" w14:textId="77777777" w:rsidTr="005133FA">
        <w:trPr>
          <w:trHeight w:val="330"/>
        </w:trPr>
        <w:tc>
          <w:tcPr>
            <w:tcW w:w="2620" w:type="dxa"/>
            <w:tcBorders>
              <w:top w:val="nil"/>
              <w:left w:val="nil"/>
              <w:bottom w:val="nil"/>
              <w:right w:val="nil"/>
            </w:tcBorders>
            <w:shd w:val="clear" w:color="auto" w:fill="auto"/>
            <w:noWrap/>
            <w:vAlign w:val="center"/>
            <w:hideMark/>
          </w:tcPr>
          <w:p w14:paraId="7D51A4D1" w14:textId="77777777" w:rsidR="005133FA" w:rsidRPr="0051193B" w:rsidRDefault="005133FA" w:rsidP="005133FA">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402CD160" w14:textId="77777777" w:rsidR="005133FA" w:rsidRPr="0051193B" w:rsidRDefault="005133FA" w:rsidP="005133FA">
            <w:pPr>
              <w:spacing w:after="0" w:line="240" w:lineRule="auto"/>
              <w:ind w:firstLineChars="100" w:firstLine="200"/>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126915A3"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46FC5CF" w14:textId="77777777" w:rsidR="005133FA" w:rsidRPr="0051193B" w:rsidRDefault="005133FA" w:rsidP="005133FA">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F048DDC" w14:textId="77777777" w:rsidR="005133FA" w:rsidRPr="0051193B" w:rsidRDefault="005133FA" w:rsidP="005133FA">
            <w:pPr>
              <w:spacing w:after="0" w:line="240" w:lineRule="auto"/>
              <w:rPr>
                <w:rFonts w:ascii="Times New Roman" w:eastAsia="Times New Roman" w:hAnsi="Times New Roman" w:cs="Times New Roman"/>
                <w:sz w:val="20"/>
                <w:szCs w:val="20"/>
              </w:rPr>
            </w:pPr>
          </w:p>
        </w:tc>
      </w:tr>
      <w:tr w:rsidR="005133FA" w:rsidRPr="0051193B" w14:paraId="1056A1BA" w14:textId="77777777" w:rsidTr="005133FA">
        <w:trPr>
          <w:trHeight w:val="330"/>
        </w:trPr>
        <w:tc>
          <w:tcPr>
            <w:tcW w:w="2620" w:type="dxa"/>
            <w:tcBorders>
              <w:top w:val="nil"/>
              <w:left w:val="nil"/>
              <w:bottom w:val="nil"/>
              <w:right w:val="nil"/>
            </w:tcBorders>
            <w:shd w:val="clear" w:color="auto" w:fill="auto"/>
            <w:noWrap/>
            <w:vAlign w:val="bottom"/>
            <w:hideMark/>
          </w:tcPr>
          <w:p w14:paraId="41F68736"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Accelerated Localization</w:t>
            </w:r>
          </w:p>
        </w:tc>
        <w:tc>
          <w:tcPr>
            <w:tcW w:w="3840" w:type="dxa"/>
            <w:gridSpan w:val="4"/>
            <w:tcBorders>
              <w:top w:val="nil"/>
              <w:left w:val="nil"/>
              <w:bottom w:val="nil"/>
              <w:right w:val="nil"/>
            </w:tcBorders>
            <w:shd w:val="clear" w:color="auto" w:fill="auto"/>
            <w:noWrap/>
            <w:vAlign w:val="bottom"/>
            <w:hideMark/>
          </w:tcPr>
          <w:p w14:paraId="29ADEC80" w14:textId="77777777" w:rsidR="005133FA" w:rsidRPr="0051193B" w:rsidRDefault="005133FA" w:rsidP="005133FA">
            <w:pPr>
              <w:spacing w:after="0" w:line="240" w:lineRule="auto"/>
              <w:jc w:val="center"/>
              <w:rPr>
                <w:rFonts w:ascii="Calibri" w:eastAsia="Times New Roman" w:hAnsi="Calibri" w:cs="Calibri"/>
                <w:color w:val="000000"/>
              </w:rPr>
            </w:pPr>
            <w:r w:rsidRPr="0051193B">
              <w:rPr>
                <w:rFonts w:ascii="Calibri" w:eastAsia="Times New Roman" w:hAnsi="Calibri" w:cs="Calibri"/>
                <w:color w:val="000000"/>
              </w:rPr>
              <w:t>Final taxes, duties, and fees</w:t>
            </w:r>
          </w:p>
        </w:tc>
      </w:tr>
      <w:tr w:rsidR="005133FA" w:rsidRPr="0051193B" w14:paraId="79931D61" w14:textId="77777777" w:rsidTr="005133FA">
        <w:trPr>
          <w:trHeight w:val="300"/>
        </w:trPr>
        <w:tc>
          <w:tcPr>
            <w:tcW w:w="2620" w:type="dxa"/>
            <w:tcBorders>
              <w:top w:val="single" w:sz="8" w:space="0" w:color="auto"/>
              <w:left w:val="single" w:sz="8" w:space="0" w:color="auto"/>
              <w:bottom w:val="single" w:sz="4" w:space="0" w:color="auto"/>
              <w:right w:val="nil"/>
            </w:tcBorders>
            <w:shd w:val="clear" w:color="auto" w:fill="auto"/>
            <w:vAlign w:val="center"/>
            <w:hideMark/>
          </w:tcPr>
          <w:p w14:paraId="66870B06" w14:textId="77777777" w:rsidR="005133FA" w:rsidRPr="0051193B" w:rsidRDefault="005133FA" w:rsidP="005133FA">
            <w:pPr>
              <w:spacing w:after="0" w:line="240" w:lineRule="auto"/>
              <w:rPr>
                <w:rFonts w:ascii="Arial Narrow" w:eastAsia="Times New Roman" w:hAnsi="Arial Narrow" w:cs="Calibri"/>
                <w:b/>
                <w:bCs/>
                <w:color w:val="000000"/>
              </w:rPr>
            </w:pPr>
            <w:r w:rsidRPr="0051193B">
              <w:rPr>
                <w:rFonts w:ascii="Arial Narrow" w:eastAsia="Times New Roman" w:hAnsi="Arial Narrow" w:cs="Calibri"/>
                <w:b/>
                <w:bCs/>
                <w:color w:val="000000"/>
              </w:rPr>
              <w:t>Vehicle Category</w:t>
            </w:r>
          </w:p>
        </w:tc>
        <w:tc>
          <w:tcPr>
            <w:tcW w:w="960" w:type="dxa"/>
            <w:tcBorders>
              <w:top w:val="single" w:sz="8" w:space="0" w:color="auto"/>
              <w:left w:val="nil"/>
              <w:bottom w:val="single" w:sz="4" w:space="0" w:color="auto"/>
              <w:right w:val="nil"/>
            </w:tcBorders>
            <w:shd w:val="clear" w:color="auto" w:fill="auto"/>
            <w:noWrap/>
            <w:vAlign w:val="bottom"/>
            <w:hideMark/>
          </w:tcPr>
          <w:p w14:paraId="65BED6B2"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2020</w:t>
            </w:r>
          </w:p>
        </w:tc>
        <w:tc>
          <w:tcPr>
            <w:tcW w:w="960" w:type="dxa"/>
            <w:tcBorders>
              <w:top w:val="single" w:sz="8" w:space="0" w:color="auto"/>
              <w:left w:val="nil"/>
              <w:bottom w:val="single" w:sz="4" w:space="0" w:color="auto"/>
              <w:right w:val="nil"/>
            </w:tcBorders>
            <w:shd w:val="clear" w:color="auto" w:fill="auto"/>
            <w:noWrap/>
            <w:vAlign w:val="bottom"/>
            <w:hideMark/>
          </w:tcPr>
          <w:p w14:paraId="653F4B9F"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2025</w:t>
            </w:r>
          </w:p>
        </w:tc>
        <w:tc>
          <w:tcPr>
            <w:tcW w:w="960" w:type="dxa"/>
            <w:tcBorders>
              <w:top w:val="single" w:sz="8" w:space="0" w:color="auto"/>
              <w:left w:val="nil"/>
              <w:bottom w:val="single" w:sz="4" w:space="0" w:color="auto"/>
              <w:right w:val="nil"/>
            </w:tcBorders>
            <w:shd w:val="clear" w:color="auto" w:fill="auto"/>
            <w:noWrap/>
            <w:vAlign w:val="bottom"/>
            <w:hideMark/>
          </w:tcPr>
          <w:p w14:paraId="4844EE40"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2030</w:t>
            </w:r>
          </w:p>
        </w:tc>
        <w:tc>
          <w:tcPr>
            <w:tcW w:w="960" w:type="dxa"/>
            <w:tcBorders>
              <w:top w:val="single" w:sz="8" w:space="0" w:color="auto"/>
              <w:left w:val="nil"/>
              <w:bottom w:val="single" w:sz="4" w:space="0" w:color="auto"/>
              <w:right w:val="single" w:sz="8" w:space="0" w:color="auto"/>
            </w:tcBorders>
            <w:shd w:val="clear" w:color="auto" w:fill="auto"/>
            <w:noWrap/>
            <w:vAlign w:val="bottom"/>
            <w:hideMark/>
          </w:tcPr>
          <w:p w14:paraId="1774DEC6" w14:textId="77777777" w:rsidR="005133FA" w:rsidRPr="0051193B" w:rsidRDefault="005133FA" w:rsidP="005133FA">
            <w:pPr>
              <w:spacing w:after="0" w:line="240" w:lineRule="auto"/>
              <w:jc w:val="right"/>
              <w:rPr>
                <w:rFonts w:ascii="Calibri" w:eastAsia="Times New Roman" w:hAnsi="Calibri" w:cs="Calibri"/>
                <w:b/>
                <w:bCs/>
                <w:color w:val="000000"/>
              </w:rPr>
            </w:pPr>
            <w:r w:rsidRPr="0051193B">
              <w:rPr>
                <w:rFonts w:ascii="Calibri" w:eastAsia="Times New Roman" w:hAnsi="Calibri" w:cs="Calibri"/>
                <w:b/>
                <w:bCs/>
                <w:color w:val="000000"/>
              </w:rPr>
              <w:t>2035</w:t>
            </w:r>
          </w:p>
        </w:tc>
      </w:tr>
      <w:tr w:rsidR="005133FA" w:rsidRPr="0051193B" w14:paraId="15CCEF92"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1BDB0F12"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Two-wheelers</w:t>
            </w:r>
          </w:p>
        </w:tc>
        <w:tc>
          <w:tcPr>
            <w:tcW w:w="960" w:type="dxa"/>
            <w:tcBorders>
              <w:top w:val="nil"/>
              <w:left w:val="nil"/>
              <w:bottom w:val="nil"/>
              <w:right w:val="nil"/>
            </w:tcBorders>
            <w:shd w:val="clear" w:color="auto" w:fill="auto"/>
            <w:noWrap/>
            <w:vAlign w:val="bottom"/>
            <w:hideMark/>
          </w:tcPr>
          <w:p w14:paraId="3DDDF0B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14:paraId="0667974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4F229A7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10%</w:t>
            </w:r>
          </w:p>
        </w:tc>
        <w:tc>
          <w:tcPr>
            <w:tcW w:w="960" w:type="dxa"/>
            <w:tcBorders>
              <w:top w:val="nil"/>
              <w:left w:val="nil"/>
              <w:bottom w:val="nil"/>
              <w:right w:val="single" w:sz="8" w:space="0" w:color="auto"/>
            </w:tcBorders>
            <w:shd w:val="clear" w:color="auto" w:fill="auto"/>
            <w:noWrap/>
            <w:vAlign w:val="bottom"/>
            <w:hideMark/>
          </w:tcPr>
          <w:p w14:paraId="7D8C98C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28%</w:t>
            </w:r>
          </w:p>
        </w:tc>
      </w:tr>
      <w:tr w:rsidR="005133FA" w:rsidRPr="0051193B" w14:paraId="3A60DABB"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720F643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Three-wheelers</w:t>
            </w:r>
          </w:p>
        </w:tc>
        <w:tc>
          <w:tcPr>
            <w:tcW w:w="960" w:type="dxa"/>
            <w:tcBorders>
              <w:top w:val="nil"/>
              <w:left w:val="nil"/>
              <w:bottom w:val="nil"/>
              <w:right w:val="nil"/>
            </w:tcBorders>
            <w:shd w:val="clear" w:color="auto" w:fill="auto"/>
            <w:noWrap/>
            <w:vAlign w:val="bottom"/>
            <w:hideMark/>
          </w:tcPr>
          <w:p w14:paraId="53848A5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14:paraId="1EBB147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0A0D5800"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10%</w:t>
            </w:r>
          </w:p>
        </w:tc>
        <w:tc>
          <w:tcPr>
            <w:tcW w:w="960" w:type="dxa"/>
            <w:tcBorders>
              <w:top w:val="nil"/>
              <w:left w:val="nil"/>
              <w:bottom w:val="nil"/>
              <w:right w:val="single" w:sz="8" w:space="0" w:color="auto"/>
            </w:tcBorders>
            <w:shd w:val="clear" w:color="auto" w:fill="auto"/>
            <w:noWrap/>
            <w:vAlign w:val="bottom"/>
            <w:hideMark/>
          </w:tcPr>
          <w:p w14:paraId="3CF5BD0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28%</w:t>
            </w:r>
          </w:p>
        </w:tc>
      </w:tr>
      <w:tr w:rsidR="005133FA" w:rsidRPr="0051193B" w14:paraId="0D55F480"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0B40C14"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Cars</w:t>
            </w:r>
          </w:p>
        </w:tc>
        <w:tc>
          <w:tcPr>
            <w:tcW w:w="960" w:type="dxa"/>
            <w:tcBorders>
              <w:top w:val="nil"/>
              <w:left w:val="nil"/>
              <w:bottom w:val="nil"/>
              <w:right w:val="nil"/>
            </w:tcBorders>
            <w:shd w:val="clear" w:color="auto" w:fill="auto"/>
            <w:noWrap/>
            <w:vAlign w:val="bottom"/>
            <w:hideMark/>
          </w:tcPr>
          <w:p w14:paraId="0640346F"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14:paraId="68283FA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6B1E750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14%</w:t>
            </w:r>
          </w:p>
        </w:tc>
        <w:tc>
          <w:tcPr>
            <w:tcW w:w="960" w:type="dxa"/>
            <w:tcBorders>
              <w:top w:val="nil"/>
              <w:left w:val="nil"/>
              <w:bottom w:val="nil"/>
              <w:right w:val="single" w:sz="8" w:space="0" w:color="auto"/>
            </w:tcBorders>
            <w:shd w:val="clear" w:color="auto" w:fill="auto"/>
            <w:noWrap/>
            <w:vAlign w:val="bottom"/>
            <w:hideMark/>
          </w:tcPr>
          <w:p w14:paraId="0A7D8B4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37%</w:t>
            </w:r>
          </w:p>
        </w:tc>
      </w:tr>
      <w:tr w:rsidR="005133FA" w:rsidRPr="0051193B" w14:paraId="4EB332F4"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359178B7"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Tractors</w:t>
            </w:r>
          </w:p>
        </w:tc>
        <w:tc>
          <w:tcPr>
            <w:tcW w:w="960" w:type="dxa"/>
            <w:tcBorders>
              <w:top w:val="nil"/>
              <w:left w:val="nil"/>
              <w:bottom w:val="nil"/>
              <w:right w:val="nil"/>
            </w:tcBorders>
            <w:shd w:val="clear" w:color="auto" w:fill="auto"/>
            <w:noWrap/>
            <w:vAlign w:val="bottom"/>
            <w:hideMark/>
          </w:tcPr>
          <w:p w14:paraId="28D0D062"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6DD71983"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6FFAB59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23%</w:t>
            </w:r>
          </w:p>
        </w:tc>
        <w:tc>
          <w:tcPr>
            <w:tcW w:w="960" w:type="dxa"/>
            <w:tcBorders>
              <w:top w:val="nil"/>
              <w:left w:val="nil"/>
              <w:bottom w:val="nil"/>
              <w:right w:val="single" w:sz="8" w:space="0" w:color="auto"/>
            </w:tcBorders>
            <w:shd w:val="clear" w:color="auto" w:fill="auto"/>
            <w:noWrap/>
            <w:vAlign w:val="bottom"/>
            <w:hideMark/>
          </w:tcPr>
          <w:p w14:paraId="00155D9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44%</w:t>
            </w:r>
          </w:p>
        </w:tc>
      </w:tr>
      <w:tr w:rsidR="005133FA" w:rsidRPr="0051193B" w14:paraId="7D380F6E" w14:textId="77777777" w:rsidTr="005133FA">
        <w:trPr>
          <w:trHeight w:val="330"/>
        </w:trPr>
        <w:tc>
          <w:tcPr>
            <w:tcW w:w="2620" w:type="dxa"/>
            <w:tcBorders>
              <w:top w:val="nil"/>
              <w:left w:val="single" w:sz="8" w:space="0" w:color="auto"/>
              <w:bottom w:val="single" w:sz="4" w:space="0" w:color="auto"/>
              <w:right w:val="nil"/>
            </w:tcBorders>
            <w:shd w:val="clear" w:color="auto" w:fill="auto"/>
            <w:noWrap/>
            <w:vAlign w:val="center"/>
            <w:hideMark/>
          </w:tcPr>
          <w:p w14:paraId="4BB6AC15"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Buses</w:t>
            </w:r>
          </w:p>
        </w:tc>
        <w:tc>
          <w:tcPr>
            <w:tcW w:w="960" w:type="dxa"/>
            <w:tcBorders>
              <w:top w:val="nil"/>
              <w:left w:val="nil"/>
              <w:bottom w:val="nil"/>
              <w:right w:val="nil"/>
            </w:tcBorders>
            <w:shd w:val="clear" w:color="auto" w:fill="auto"/>
            <w:noWrap/>
            <w:vAlign w:val="bottom"/>
            <w:hideMark/>
          </w:tcPr>
          <w:p w14:paraId="39F48941"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75426477"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14:paraId="0F1531F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29%</w:t>
            </w:r>
          </w:p>
        </w:tc>
        <w:tc>
          <w:tcPr>
            <w:tcW w:w="960" w:type="dxa"/>
            <w:tcBorders>
              <w:top w:val="nil"/>
              <w:left w:val="nil"/>
              <w:bottom w:val="nil"/>
              <w:right w:val="single" w:sz="8" w:space="0" w:color="auto"/>
            </w:tcBorders>
            <w:shd w:val="clear" w:color="auto" w:fill="auto"/>
            <w:noWrap/>
            <w:vAlign w:val="bottom"/>
            <w:hideMark/>
          </w:tcPr>
          <w:p w14:paraId="3B2B0A54"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51%</w:t>
            </w:r>
          </w:p>
        </w:tc>
      </w:tr>
      <w:tr w:rsidR="005133FA" w:rsidRPr="0051193B" w14:paraId="48F83459" w14:textId="77777777" w:rsidTr="005133FA">
        <w:trPr>
          <w:trHeight w:val="345"/>
        </w:trPr>
        <w:tc>
          <w:tcPr>
            <w:tcW w:w="2620" w:type="dxa"/>
            <w:tcBorders>
              <w:top w:val="nil"/>
              <w:left w:val="single" w:sz="8" w:space="0" w:color="auto"/>
              <w:bottom w:val="single" w:sz="8" w:space="0" w:color="auto"/>
              <w:right w:val="nil"/>
            </w:tcBorders>
            <w:shd w:val="clear" w:color="auto" w:fill="auto"/>
            <w:noWrap/>
            <w:vAlign w:val="center"/>
            <w:hideMark/>
          </w:tcPr>
          <w:p w14:paraId="6AB4E3C6" w14:textId="77777777" w:rsidR="005133FA" w:rsidRPr="0051193B" w:rsidRDefault="005133FA" w:rsidP="005133FA">
            <w:pPr>
              <w:spacing w:after="0" w:line="240" w:lineRule="auto"/>
              <w:ind w:firstLineChars="100" w:firstLine="220"/>
              <w:rPr>
                <w:rFonts w:ascii="Arial Narrow" w:eastAsia="Times New Roman" w:hAnsi="Arial Narrow" w:cs="Calibri"/>
                <w:color w:val="000000"/>
              </w:rPr>
            </w:pPr>
            <w:r w:rsidRPr="0051193B">
              <w:rPr>
                <w:rFonts w:ascii="Arial Narrow" w:eastAsia="Times New Roman" w:hAnsi="Arial Narrow" w:cs="Calibri"/>
                <w:color w:val="000000"/>
              </w:rPr>
              <w:t>Trucks</w:t>
            </w:r>
          </w:p>
        </w:tc>
        <w:tc>
          <w:tcPr>
            <w:tcW w:w="960" w:type="dxa"/>
            <w:tcBorders>
              <w:top w:val="nil"/>
              <w:left w:val="nil"/>
              <w:bottom w:val="single" w:sz="8" w:space="0" w:color="auto"/>
              <w:right w:val="nil"/>
            </w:tcBorders>
            <w:shd w:val="clear" w:color="auto" w:fill="auto"/>
            <w:noWrap/>
            <w:vAlign w:val="bottom"/>
            <w:hideMark/>
          </w:tcPr>
          <w:p w14:paraId="389303AA"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w:t>
            </w:r>
          </w:p>
        </w:tc>
        <w:tc>
          <w:tcPr>
            <w:tcW w:w="960" w:type="dxa"/>
            <w:tcBorders>
              <w:top w:val="nil"/>
              <w:left w:val="nil"/>
              <w:bottom w:val="single" w:sz="8" w:space="0" w:color="auto"/>
              <w:right w:val="nil"/>
            </w:tcBorders>
            <w:shd w:val="clear" w:color="auto" w:fill="auto"/>
            <w:noWrap/>
            <w:vAlign w:val="bottom"/>
            <w:hideMark/>
          </w:tcPr>
          <w:p w14:paraId="7B005756"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16%</w:t>
            </w:r>
          </w:p>
        </w:tc>
        <w:tc>
          <w:tcPr>
            <w:tcW w:w="960" w:type="dxa"/>
            <w:tcBorders>
              <w:top w:val="nil"/>
              <w:left w:val="nil"/>
              <w:bottom w:val="single" w:sz="8" w:space="0" w:color="auto"/>
              <w:right w:val="nil"/>
            </w:tcBorders>
            <w:shd w:val="clear" w:color="auto" w:fill="auto"/>
            <w:noWrap/>
            <w:vAlign w:val="bottom"/>
            <w:hideMark/>
          </w:tcPr>
          <w:p w14:paraId="5723827D"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25%</w:t>
            </w:r>
          </w:p>
        </w:tc>
        <w:tc>
          <w:tcPr>
            <w:tcW w:w="960" w:type="dxa"/>
            <w:tcBorders>
              <w:top w:val="nil"/>
              <w:left w:val="nil"/>
              <w:bottom w:val="single" w:sz="8" w:space="0" w:color="auto"/>
              <w:right w:val="single" w:sz="8" w:space="0" w:color="auto"/>
            </w:tcBorders>
            <w:shd w:val="clear" w:color="auto" w:fill="auto"/>
            <w:noWrap/>
            <w:vAlign w:val="bottom"/>
            <w:hideMark/>
          </w:tcPr>
          <w:p w14:paraId="0851E62E" w14:textId="77777777" w:rsidR="005133FA" w:rsidRPr="0051193B" w:rsidRDefault="005133FA" w:rsidP="005133FA">
            <w:pPr>
              <w:spacing w:after="0" w:line="240" w:lineRule="auto"/>
              <w:jc w:val="right"/>
              <w:rPr>
                <w:rFonts w:ascii="Calibri" w:eastAsia="Times New Roman" w:hAnsi="Calibri" w:cs="Calibri"/>
                <w:color w:val="000000"/>
              </w:rPr>
            </w:pPr>
            <w:r w:rsidRPr="0051193B">
              <w:rPr>
                <w:rFonts w:ascii="Calibri" w:eastAsia="Times New Roman" w:hAnsi="Calibri" w:cs="Calibri"/>
                <w:color w:val="000000"/>
              </w:rPr>
              <w:t>47%</w:t>
            </w:r>
          </w:p>
        </w:tc>
      </w:tr>
    </w:tbl>
    <w:p w14:paraId="74FD18AA" w14:textId="77777777" w:rsidR="005133FA" w:rsidRDefault="005133FA" w:rsidP="005133FA"/>
    <w:p w14:paraId="2CA825E6" w14:textId="77777777" w:rsidR="005133FA" w:rsidRDefault="005133FA" w:rsidP="005133FA"/>
    <w:p w14:paraId="49C2B103" w14:textId="77777777" w:rsidR="005133FA" w:rsidRDefault="005133FA" w:rsidP="00A379AF">
      <w:pPr>
        <w:pStyle w:val="ListParagraph"/>
        <w:numPr>
          <w:ilvl w:val="0"/>
          <w:numId w:val="11"/>
        </w:numPr>
      </w:pPr>
      <w:r>
        <w:t>Changing vehicle costs based on Pakistan’s taxes and duties:</w:t>
      </w:r>
    </w:p>
    <w:p w14:paraId="4D0D8C5E" w14:textId="77777777" w:rsidR="005133FA" w:rsidRDefault="005133FA" w:rsidP="00A379AF">
      <w:pPr>
        <w:pStyle w:val="ListParagraph"/>
        <w:numPr>
          <w:ilvl w:val="1"/>
          <w:numId w:val="11"/>
        </w:numPr>
      </w:pPr>
      <w:r>
        <w:t>2-wheelers, 4-wheel LDVs – changed capital costs (other) as this represents taxes, fees, etc.</w:t>
      </w:r>
    </w:p>
    <w:p w14:paraId="1BCEC88B" w14:textId="77777777" w:rsidR="005133FA" w:rsidRDefault="005133FA" w:rsidP="00A379AF">
      <w:pPr>
        <w:pStyle w:val="ListParagraph"/>
        <w:numPr>
          <w:ilvl w:val="1"/>
          <w:numId w:val="11"/>
        </w:numPr>
      </w:pPr>
      <w:r>
        <w:t>3-wheelers – assumption is capital cost (total). Assumed x % of total is purchase cost to apply different taxes (differ by scenario/whether or not taxes are already included – see UCD edits R script)</w:t>
      </w:r>
    </w:p>
    <w:p w14:paraId="66F04087" w14:textId="77777777" w:rsidR="005133FA" w:rsidRDefault="005133FA" w:rsidP="00A379AF">
      <w:pPr>
        <w:pStyle w:val="ListParagraph"/>
        <w:numPr>
          <w:ilvl w:val="1"/>
          <w:numId w:val="11"/>
        </w:numPr>
      </w:pPr>
      <w:r>
        <w:t>Buses and trucks – assumption is CAPEX and non-fuel OPEX ($/vkt). Assumed x % of total is purchase cost to apply different taxes, based on assumptions for multipurpose vehicle (differ by scenario/whether or not taxes are already included – see UCD edits R script)</w:t>
      </w:r>
    </w:p>
    <w:p w14:paraId="29E8788D" w14:textId="77777777" w:rsidR="005133FA" w:rsidRDefault="005133FA" w:rsidP="00A379AF">
      <w:pPr>
        <w:pStyle w:val="ListParagraph"/>
        <w:numPr>
          <w:ilvl w:val="0"/>
          <w:numId w:val="11"/>
        </w:numPr>
      </w:pPr>
      <w:r>
        <w:t>High subsidy (for cost parity)</w:t>
      </w:r>
    </w:p>
    <w:p w14:paraId="56657637" w14:textId="77777777" w:rsidR="005133FA" w:rsidRDefault="005133FA" w:rsidP="00A379AF">
      <w:pPr>
        <w:pStyle w:val="ListParagraph"/>
        <w:numPr>
          <w:ilvl w:val="1"/>
          <w:numId w:val="11"/>
        </w:numPr>
      </w:pPr>
      <w:r>
        <w:t>Calculated from cost of transportation techs output – multiplied cost difference between BEV and liquids by load factor to get subsidy per vehicle</w:t>
      </w:r>
    </w:p>
    <w:p w14:paraId="0D74F047" w14:textId="77777777" w:rsidR="005133FA" w:rsidRDefault="005133FA" w:rsidP="005133FA">
      <w:pPr>
        <w:pStyle w:val="Heading2"/>
      </w:pPr>
      <w:bookmarkStart w:id="47" w:name="_Toc35334626"/>
      <w:bookmarkStart w:id="48" w:name="_Toc35524397"/>
      <w:r>
        <w:t>Sensitivity analysis</w:t>
      </w:r>
      <w:bookmarkEnd w:id="47"/>
      <w:bookmarkEnd w:id="48"/>
    </w:p>
    <w:p w14:paraId="1562CA04" w14:textId="0094D423" w:rsidR="00E8474E" w:rsidRDefault="00A61D85" w:rsidP="005A27C1">
      <w:pPr>
        <w:ind w:firstLine="720"/>
      </w:pPr>
      <w:r>
        <w:t xml:space="preserve">Research has shown that consumers considering energy efficient technologies with higher capital but lower operating costs, including EVs, consistently discount the future savings they will </w:t>
      </w:r>
      <w:r>
        <w:lastRenderedPageBreak/>
        <w:t xml:space="preserve">receive.  </w:t>
      </w:r>
      <w:r w:rsidR="00E8474E">
        <w:t xml:space="preserve">As a sensitivity to highlight the importance </w:t>
      </w:r>
      <w:r>
        <w:t>of accurate perceptions of the cost advantages of EVs, for instance to demonstrate the</w:t>
      </w:r>
      <w:r w:rsidR="00E8474E">
        <w:t xml:space="preserve"> effect of informational campaigns, we run a high and low case (slow advancement</w:t>
      </w:r>
      <w:r>
        <w:t xml:space="preserve">, </w:t>
      </w:r>
      <w:r w:rsidR="00E8474E">
        <w:t>NEVP gradual localization and rapid advancement</w:t>
      </w:r>
      <w:r>
        <w:t xml:space="preserve">, </w:t>
      </w:r>
      <w:r w:rsidR="00E8474E">
        <w:t>NEVP accelerated localization) with higher EV operating costs</w:t>
      </w:r>
      <w:r>
        <w:t>. We calculate new operating costs</w:t>
      </w:r>
      <w:r w:rsidR="00E8474E">
        <w:t xml:space="preserve"> for each LDV size class to represent a 30% discounting of future operational cost savings</w:t>
      </w:r>
      <w:r>
        <w:t xml:space="preserve">. Ideally this would be done by discounting both maintenance and fuel costs at a 30% rate, but as fuel costs are modeled endogenously, we use the </w:t>
      </w:r>
      <w:r w:rsidR="005A27C1">
        <w:t xml:space="preserve">fuel costs from the model output to calculate new maintenance costs that, when levelized, encapsulate higher discounting of all operating costs. </w:t>
      </w:r>
      <w:r w:rsidR="00E8474E">
        <w:t xml:space="preserve">We </w:t>
      </w:r>
      <w:r w:rsidR="005A27C1">
        <w:t>use this method to model consumer behavior because</w:t>
      </w:r>
      <w:r w:rsidR="00E8474E">
        <w:t xml:space="preserve"> this effect was not fully captured in the share weights, as research shows discounting of future savings is a persistent effect even with mature technologies</w:t>
      </w:r>
      <w:r w:rsidR="005A27C1">
        <w:t>.</w:t>
      </w:r>
      <w:r w:rsidR="00E8474E">
        <w:t xml:space="preserve"> </w:t>
      </w:r>
    </w:p>
    <w:p w14:paraId="147A3BD7" w14:textId="19A3C80A" w:rsidR="005133FA" w:rsidRPr="0051193B" w:rsidRDefault="00E8474E" w:rsidP="005A27C1">
      <w:pPr>
        <w:ind w:firstLine="720"/>
      </w:pPr>
      <w:r>
        <w:t>We also ran a sensitivity isolating the main policy measures included in the NEVP, to see which are most impactful for EV adoption</w:t>
      </w:r>
      <w:r w:rsidR="005A27C1">
        <w:t>. The measures isolated were the</w:t>
      </w:r>
      <w:r>
        <w:t xml:space="preserve"> goods and services (GST) tax reductions, custom duty reductions on completely built up (CBU) imports, </w:t>
      </w:r>
      <w:r w:rsidR="005A27C1">
        <w:t xml:space="preserve">and </w:t>
      </w:r>
      <w:r>
        <w:t>custom duty reductions on complete knock down (CKD) imports</w:t>
      </w:r>
      <w:r w:rsidR="005A27C1">
        <w:t>. We calculate new tax, duty, and fee multipliers for purchase costs to show the effect of each policy lever, and run these on top of the high and low cases above.</w:t>
      </w:r>
      <w:bookmarkStart w:id="49" w:name="_GoBack"/>
      <w:bookmarkEnd w:id="49"/>
    </w:p>
    <w:sectPr w:rsidR="005133FA" w:rsidRPr="0051193B" w:rsidSect="005F408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85B69A" w14:textId="77777777" w:rsidR="00163510" w:rsidRDefault="00163510" w:rsidP="00F7514B">
      <w:pPr>
        <w:spacing w:after="0" w:line="240" w:lineRule="auto"/>
      </w:pPr>
      <w:r>
        <w:separator/>
      </w:r>
    </w:p>
  </w:endnote>
  <w:endnote w:type="continuationSeparator" w:id="0">
    <w:p w14:paraId="66A91C3C" w14:textId="77777777" w:rsidR="00163510" w:rsidRDefault="00163510" w:rsidP="00F7514B">
      <w:pPr>
        <w:spacing w:after="0" w:line="240" w:lineRule="auto"/>
      </w:pPr>
      <w:r>
        <w:continuationSeparator/>
      </w:r>
    </w:p>
  </w:endnote>
  <w:endnote w:id="1">
    <w:tbl>
      <w:tblPr>
        <w:tblW w:w="9360" w:type="dxa"/>
        <w:tblLook w:val="04A0" w:firstRow="1" w:lastRow="0" w:firstColumn="1" w:lastColumn="0" w:noHBand="0" w:noVBand="1"/>
      </w:tblPr>
      <w:tblGrid>
        <w:gridCol w:w="9360"/>
      </w:tblGrid>
      <w:tr w:rsidR="00752A30" w:rsidRPr="006440D5" w14:paraId="34E4B0FC" w14:textId="77777777" w:rsidTr="005133FA">
        <w:trPr>
          <w:trHeight w:val="300"/>
        </w:trPr>
        <w:tc>
          <w:tcPr>
            <w:tcW w:w="9360" w:type="dxa"/>
            <w:tcBorders>
              <w:top w:val="nil"/>
              <w:left w:val="nil"/>
              <w:bottom w:val="nil"/>
              <w:right w:val="nil"/>
            </w:tcBorders>
            <w:shd w:val="clear" w:color="auto" w:fill="auto"/>
            <w:noWrap/>
            <w:vAlign w:val="bottom"/>
            <w:hideMark/>
          </w:tcPr>
          <w:p w14:paraId="5186A13E" w14:textId="77777777" w:rsidR="00752A30" w:rsidRPr="00713220" w:rsidRDefault="00752A30" w:rsidP="005133FA">
            <w:pPr>
              <w:spacing w:after="0" w:line="240" w:lineRule="auto"/>
              <w:rPr>
                <w:rFonts w:ascii="Calibri" w:eastAsia="Times New Roman" w:hAnsi="Calibri" w:cs="Calibri"/>
                <w:color w:val="000000"/>
                <w:sz w:val="20"/>
                <w:szCs w:val="20"/>
              </w:rPr>
            </w:pPr>
            <w:r w:rsidRPr="006440D5">
              <w:rPr>
                <w:rStyle w:val="EndnoteReference"/>
                <w:sz w:val="20"/>
                <w:szCs w:val="20"/>
              </w:rPr>
              <w:endnoteRef/>
            </w:r>
            <w:r w:rsidRPr="006440D5">
              <w:rPr>
                <w:sz w:val="20"/>
                <w:szCs w:val="20"/>
              </w:rPr>
              <w:t xml:space="preserve"> </w:t>
            </w:r>
            <w:r w:rsidRPr="00713220">
              <w:rPr>
                <w:rFonts w:ascii="Calibri" w:eastAsia="Times New Roman" w:hAnsi="Calibri" w:cs="Calibri"/>
                <w:color w:val="000000"/>
                <w:sz w:val="20"/>
                <w:szCs w:val="20"/>
              </w:rPr>
              <w:t>Sources</w:t>
            </w:r>
          </w:p>
        </w:tc>
      </w:tr>
      <w:tr w:rsidR="00752A30" w:rsidRPr="006440D5" w14:paraId="2E33B62A" w14:textId="77777777" w:rsidTr="005133FA">
        <w:trPr>
          <w:trHeight w:val="300"/>
        </w:trPr>
        <w:tc>
          <w:tcPr>
            <w:tcW w:w="9360" w:type="dxa"/>
            <w:tcBorders>
              <w:top w:val="nil"/>
              <w:left w:val="nil"/>
              <w:bottom w:val="nil"/>
              <w:right w:val="nil"/>
            </w:tcBorders>
            <w:shd w:val="clear" w:color="auto" w:fill="auto"/>
            <w:noWrap/>
            <w:vAlign w:val="bottom"/>
            <w:hideMark/>
          </w:tcPr>
          <w:p w14:paraId="44669375" w14:textId="77777777" w:rsidR="00752A30" w:rsidRPr="006440D5" w:rsidRDefault="00752A30"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 xml:space="preserve">Berckmans, G., Messagie, M., Smekens, J., Omar, N., Vanhaverbeke, L., &amp; Van Mierlo, J. (2017). </w:t>
            </w:r>
            <w:r w:rsidRPr="006440D5">
              <w:rPr>
                <w:rFonts w:eastAsia="Times New Roman" w:cstheme="minorHAnsi"/>
                <w:i/>
                <w:iCs/>
                <w:color w:val="000000"/>
                <w:sz w:val="20"/>
                <w:szCs w:val="20"/>
              </w:rPr>
              <w:t>Cost projection of state of the art lithium-Ion batteries for electric vehicles up to 2030. Energies, 2017</w:t>
            </w:r>
            <w:r w:rsidRPr="006440D5">
              <w:rPr>
                <w:rFonts w:eastAsia="Times New Roman" w:cstheme="minorHAnsi"/>
                <w:color w:val="000000"/>
                <w:sz w:val="20"/>
                <w:szCs w:val="20"/>
              </w:rPr>
              <w:t xml:space="preserve">(10), 1314. doi:10.3390/en10091314 </w:t>
            </w:r>
          </w:p>
        </w:tc>
      </w:tr>
      <w:tr w:rsidR="00752A30" w:rsidRPr="006440D5" w14:paraId="0261B6F6" w14:textId="77777777" w:rsidTr="005133FA">
        <w:trPr>
          <w:trHeight w:val="300"/>
        </w:trPr>
        <w:tc>
          <w:tcPr>
            <w:tcW w:w="9360" w:type="dxa"/>
            <w:tcBorders>
              <w:top w:val="nil"/>
              <w:left w:val="nil"/>
              <w:bottom w:val="nil"/>
              <w:right w:val="nil"/>
            </w:tcBorders>
            <w:shd w:val="clear" w:color="auto" w:fill="auto"/>
            <w:noWrap/>
            <w:vAlign w:val="bottom"/>
            <w:hideMark/>
          </w:tcPr>
          <w:p w14:paraId="10E027C0" w14:textId="77777777" w:rsidR="00752A30" w:rsidRPr="006440D5" w:rsidRDefault="00752A30"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 xml:space="preserve">Goldie-Scot, L. (2019, 5 March). </w:t>
            </w:r>
            <w:r w:rsidRPr="006440D5">
              <w:rPr>
                <w:rFonts w:eastAsia="Times New Roman" w:cstheme="minorHAnsi"/>
                <w:i/>
                <w:iCs/>
                <w:color w:val="000000"/>
                <w:sz w:val="20"/>
                <w:szCs w:val="20"/>
              </w:rPr>
              <w:t>A behind the scenes take on lithium-ion battery prices</w:t>
            </w:r>
            <w:r w:rsidRPr="006440D5">
              <w:rPr>
                <w:rFonts w:eastAsia="Times New Roman" w:cstheme="minorHAnsi"/>
                <w:color w:val="000000"/>
                <w:sz w:val="20"/>
                <w:szCs w:val="20"/>
              </w:rPr>
              <w:t xml:space="preserve">. Retrieved from: https://about.bnef.com/blog/behind-scenes-take-lithium-ion-battery-prices/ </w:t>
            </w:r>
          </w:p>
        </w:tc>
      </w:tr>
      <w:tr w:rsidR="00752A30" w:rsidRPr="006440D5" w14:paraId="24C6B915" w14:textId="77777777" w:rsidTr="005133FA">
        <w:trPr>
          <w:trHeight w:val="300"/>
        </w:trPr>
        <w:tc>
          <w:tcPr>
            <w:tcW w:w="9360" w:type="dxa"/>
            <w:tcBorders>
              <w:top w:val="nil"/>
              <w:left w:val="nil"/>
              <w:bottom w:val="nil"/>
              <w:right w:val="nil"/>
            </w:tcBorders>
            <w:shd w:val="clear" w:color="auto" w:fill="auto"/>
            <w:noWrap/>
            <w:vAlign w:val="bottom"/>
            <w:hideMark/>
          </w:tcPr>
          <w:p w14:paraId="79B4B668" w14:textId="77777777" w:rsidR="00752A30" w:rsidRPr="006440D5" w:rsidRDefault="00752A30"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BNEF (2019, 3 December). Battery pack prices fall as market ramps up with market average at $156/kWh in 2019. Retrieved from https://about.bnef.com/blog/battery-pack-prices-fall-as-market-ramps-up-with-market-average-at-156-kwh-in-2019/?sf113554299=1</w:t>
            </w:r>
          </w:p>
        </w:tc>
      </w:tr>
      <w:tr w:rsidR="00752A30" w:rsidRPr="006440D5" w14:paraId="6BE38298" w14:textId="77777777" w:rsidTr="005133FA">
        <w:trPr>
          <w:trHeight w:val="300"/>
        </w:trPr>
        <w:tc>
          <w:tcPr>
            <w:tcW w:w="9360" w:type="dxa"/>
            <w:tcBorders>
              <w:top w:val="nil"/>
              <w:left w:val="nil"/>
              <w:bottom w:val="nil"/>
              <w:right w:val="nil"/>
            </w:tcBorders>
            <w:shd w:val="clear" w:color="auto" w:fill="auto"/>
            <w:noWrap/>
            <w:vAlign w:val="bottom"/>
            <w:hideMark/>
          </w:tcPr>
          <w:p w14:paraId="76B72A6D" w14:textId="77777777" w:rsidR="00752A30" w:rsidRPr="006440D5" w:rsidRDefault="00752A30"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Holland, M. (2018, 9 June). $100/kWh Tesla battery cells this year, $100/kWh Tesla battery packs in 2020. Retrieved from https://cleantechnica.com/2018/06/09/100-kwh-tesla-battery-cells-this-year-100-kwh-tesla-battery-packs-in-2020/</w:t>
            </w:r>
          </w:p>
        </w:tc>
      </w:tr>
      <w:tr w:rsidR="00752A30" w:rsidRPr="006440D5" w14:paraId="6DB506D8" w14:textId="77777777" w:rsidTr="005133FA">
        <w:trPr>
          <w:trHeight w:val="300"/>
        </w:trPr>
        <w:tc>
          <w:tcPr>
            <w:tcW w:w="9360" w:type="dxa"/>
            <w:tcBorders>
              <w:top w:val="nil"/>
              <w:left w:val="nil"/>
              <w:bottom w:val="nil"/>
              <w:right w:val="nil"/>
            </w:tcBorders>
            <w:shd w:val="clear" w:color="auto" w:fill="auto"/>
            <w:noWrap/>
            <w:vAlign w:val="bottom"/>
            <w:hideMark/>
          </w:tcPr>
          <w:p w14:paraId="1215E9BF" w14:textId="77777777" w:rsidR="00752A30" w:rsidRPr="006440D5" w:rsidRDefault="00752A30"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Baik, Y., Hensley, R., Hertzke, P., &amp; Knupfer, S., (March 2019). Making electric vehicles profitable. Retrieved from: https://www.mckinsey.com/industries/automotive-and-assembly/our-insights/making-electric-vehicles-profitable</w:t>
            </w:r>
          </w:p>
        </w:tc>
      </w:tr>
      <w:tr w:rsidR="00752A30" w:rsidRPr="006440D5" w14:paraId="79CF0CAC" w14:textId="77777777" w:rsidTr="005133FA">
        <w:trPr>
          <w:trHeight w:val="300"/>
        </w:trPr>
        <w:tc>
          <w:tcPr>
            <w:tcW w:w="9360" w:type="dxa"/>
            <w:tcBorders>
              <w:top w:val="nil"/>
              <w:left w:val="nil"/>
              <w:bottom w:val="nil"/>
              <w:right w:val="nil"/>
            </w:tcBorders>
            <w:shd w:val="clear" w:color="auto" w:fill="auto"/>
            <w:noWrap/>
            <w:vAlign w:val="bottom"/>
            <w:hideMark/>
          </w:tcPr>
          <w:p w14:paraId="54D49117" w14:textId="77777777" w:rsidR="00752A30" w:rsidRPr="006440D5" w:rsidRDefault="00752A30"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 xml:space="preserve">Jadun, P., McMillan, C., Steinberg, D., Muratori, M., Vimmerstedt, L., &amp; Mai, T. (2017). </w:t>
            </w:r>
            <w:r w:rsidRPr="006440D5">
              <w:rPr>
                <w:rFonts w:eastAsia="Times New Roman" w:cstheme="minorHAnsi"/>
                <w:i/>
                <w:iCs/>
                <w:color w:val="000000"/>
                <w:sz w:val="20"/>
                <w:szCs w:val="20"/>
              </w:rPr>
              <w:t>Electrification futures study: end-use electric technology cost and performance projections through 2050</w:t>
            </w:r>
            <w:r w:rsidRPr="006440D5">
              <w:rPr>
                <w:rFonts w:eastAsia="Times New Roman" w:cstheme="minorHAnsi"/>
                <w:color w:val="000000"/>
                <w:sz w:val="20"/>
                <w:szCs w:val="20"/>
              </w:rPr>
              <w:t xml:space="preserve"> (NREL/TP-6A20-70485). Retrieved from https://www.nrel.gov/docs/fy18osti/70485.pdf</w:t>
            </w:r>
          </w:p>
        </w:tc>
      </w:tr>
      <w:tr w:rsidR="00752A30" w:rsidRPr="006440D5" w14:paraId="2D21AADB" w14:textId="77777777" w:rsidTr="005133FA">
        <w:trPr>
          <w:trHeight w:val="300"/>
        </w:trPr>
        <w:tc>
          <w:tcPr>
            <w:tcW w:w="9360" w:type="dxa"/>
            <w:tcBorders>
              <w:top w:val="nil"/>
              <w:left w:val="nil"/>
              <w:bottom w:val="nil"/>
              <w:right w:val="nil"/>
            </w:tcBorders>
            <w:shd w:val="clear" w:color="auto" w:fill="auto"/>
            <w:noWrap/>
            <w:vAlign w:val="bottom"/>
            <w:hideMark/>
          </w:tcPr>
          <w:p w14:paraId="17262337" w14:textId="77777777" w:rsidR="00752A30" w:rsidRPr="006440D5" w:rsidRDefault="00752A30"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Curry, C. (2017 July 5). “Lithium-Ion Battery Costs and Market.” Retrieved from https://data.bloomberglp.com/bnef/sites/14/2017/07/BNEF-Lithium-ion-battery-costs-and-market.pdf</w:t>
            </w:r>
          </w:p>
        </w:tc>
      </w:tr>
      <w:tr w:rsidR="00752A30" w:rsidRPr="006440D5" w14:paraId="5FB86E3D" w14:textId="77777777" w:rsidTr="005133FA">
        <w:trPr>
          <w:trHeight w:val="315"/>
        </w:trPr>
        <w:tc>
          <w:tcPr>
            <w:tcW w:w="9360" w:type="dxa"/>
            <w:tcBorders>
              <w:top w:val="nil"/>
              <w:left w:val="nil"/>
              <w:bottom w:val="nil"/>
              <w:right w:val="nil"/>
            </w:tcBorders>
            <w:shd w:val="clear" w:color="auto" w:fill="auto"/>
            <w:noWrap/>
            <w:vAlign w:val="center"/>
            <w:hideMark/>
          </w:tcPr>
          <w:p w14:paraId="7FA45E09" w14:textId="77777777" w:rsidR="00752A30" w:rsidRPr="006440D5" w:rsidRDefault="00752A30" w:rsidP="00A379AF">
            <w:pPr>
              <w:pStyle w:val="ListParagraph"/>
              <w:numPr>
                <w:ilvl w:val="0"/>
                <w:numId w:val="16"/>
              </w:numPr>
              <w:spacing w:after="0" w:line="240" w:lineRule="auto"/>
              <w:rPr>
                <w:rFonts w:eastAsia="Times New Roman" w:cstheme="minorHAnsi"/>
                <w:color w:val="000000"/>
                <w:sz w:val="20"/>
                <w:szCs w:val="20"/>
              </w:rPr>
            </w:pPr>
            <w:r w:rsidRPr="006440D5">
              <w:rPr>
                <w:rFonts w:eastAsia="Times New Roman" w:cstheme="minorHAnsi"/>
                <w:color w:val="000000"/>
                <w:sz w:val="20"/>
                <w:szCs w:val="20"/>
              </w:rPr>
              <w:t>Moawad, A., Kim, N., Neeraj, S., &amp; Rousseau, A., (2016). Assessment of Vehicle Sizing, Energy Consumption, and Cost Through Large-Scale Simulation of Advanced Vehicle-Technologies (ANL/ESD-15/28). Retrieved from https://www.autonomie.net/pdfs/Report%20ANL%20ESD-1528%20-%20Assessment%20of%20Vehicle%20Sizing,%20Energy%20Consumption%20and%20Cost%20through%20Large%20Scale%20Simulation%20of%20Advanced%20Vehicle%20Technologies%20-%201603.pdf</w:t>
            </w:r>
          </w:p>
        </w:tc>
      </w:tr>
    </w:tbl>
    <w:p w14:paraId="4169F473" w14:textId="77777777" w:rsidR="00752A30" w:rsidRPr="006440D5" w:rsidRDefault="00752A30" w:rsidP="00C45DD4">
      <w:pPr>
        <w:pStyle w:val="EndnoteText"/>
      </w:pPr>
    </w:p>
  </w:endnote>
  <w:endnote w:id="2">
    <w:p w14:paraId="18D3B4E6" w14:textId="77777777" w:rsidR="00752A30" w:rsidRDefault="00752A30" w:rsidP="00C45DD4">
      <w:pPr>
        <w:pStyle w:val="EndnoteText"/>
      </w:pPr>
      <w:r>
        <w:rPr>
          <w:rStyle w:val="EndnoteReference"/>
        </w:rPr>
        <w:endnoteRef/>
      </w:r>
      <w:r>
        <w:t xml:space="preserve"> </w:t>
      </w:r>
      <w:hyperlink r:id="rId1" w:history="1">
        <w:r w:rsidRPr="002751A4">
          <w:rPr>
            <w:rStyle w:val="Hyperlink"/>
          </w:rPr>
          <w:t>https://www.autonomie.net/docs/ANL%20-%20BaSceFY17%20-%20Autonomie%20-%20Merge_Results_052317_181101.xlsx</w:t>
        </w:r>
      </w:hyperlink>
      <w:r>
        <w:t xml:space="preserve"> </w:t>
      </w:r>
    </w:p>
  </w:endnote>
  <w:endnote w:id="3">
    <w:p w14:paraId="0CCF9C39" w14:textId="77777777" w:rsidR="00752A30" w:rsidRDefault="00752A30" w:rsidP="00C45DD4">
      <w:pPr>
        <w:pStyle w:val="EndnoteText"/>
      </w:pPr>
      <w:r>
        <w:rPr>
          <w:rStyle w:val="EndnoteReference"/>
        </w:rPr>
        <w:endnoteRef/>
      </w:r>
      <w:r>
        <w:t xml:space="preserve"> Sources:</w:t>
      </w:r>
    </w:p>
    <w:p w14:paraId="13A8E0D2" w14:textId="77777777" w:rsidR="00752A30" w:rsidRPr="00A849A0" w:rsidRDefault="00752A30" w:rsidP="00C45DD4">
      <w:pPr>
        <w:pStyle w:val="EndnoteText"/>
      </w:pPr>
      <w:r w:rsidRPr="00A849A0">
        <w:t>$395k-593k per bus</w:t>
      </w:r>
      <w:r>
        <w:t xml:space="preserve"> in China (</w:t>
      </w:r>
      <w:hyperlink r:id="rId2" w:history="1">
        <w:r w:rsidRPr="00A849A0">
          <w:rPr>
            <w:rStyle w:val="Hyperlink"/>
          </w:rPr>
          <w:t>https://en.wikipedia.org/wiki/BYD_K9</w:t>
        </w:r>
      </w:hyperlink>
      <w:r>
        <w:t>)</w:t>
      </w:r>
    </w:p>
    <w:p w14:paraId="50C58EE9" w14:textId="77777777" w:rsidR="00752A30" w:rsidRPr="00A849A0" w:rsidRDefault="00752A30" w:rsidP="00C45DD4">
      <w:pPr>
        <w:pStyle w:val="EndnoteText"/>
      </w:pPr>
      <w:r w:rsidRPr="00A849A0">
        <w:t>$300-900k per bus</w:t>
      </w:r>
      <w:r>
        <w:t xml:space="preserve"> in China (</w:t>
      </w:r>
      <w:hyperlink r:id="rId3" w:history="1">
        <w:r w:rsidRPr="00A849A0">
          <w:rPr>
            <w:rStyle w:val="Hyperlink"/>
          </w:rPr>
          <w:t>https://www.citylab.com/transportation/2019/06/electric-bus-china-grid-ev-charging-infrastructure-battery/591655/</w:t>
        </w:r>
      </w:hyperlink>
      <w:r>
        <w:t>)</w:t>
      </w:r>
    </w:p>
    <w:p w14:paraId="46086A71" w14:textId="77777777" w:rsidR="00752A30" w:rsidRPr="008D7301" w:rsidRDefault="00752A30" w:rsidP="00C45DD4">
      <w:pPr>
        <w:pStyle w:val="EndnoteText"/>
      </w:pPr>
      <w:r w:rsidRPr="008D7301">
        <w:t>Proterra is producing an e-bus with 440 kWh battery capacity</w:t>
      </w:r>
      <w:r>
        <w:t xml:space="preserve"> (</w:t>
      </w:r>
      <w:hyperlink r:id="rId4" w:history="1">
        <w:r w:rsidRPr="008D7301">
          <w:rPr>
            <w:rStyle w:val="Hyperlink"/>
          </w:rPr>
          <w:t>https://www.sustainable-bus.com/news/proterra-set-a-new-us-record-for-electric-bus-battery-capacity/</w:t>
        </w:r>
      </w:hyperlink>
      <w:r>
        <w:t>), with total cost</w:t>
      </w:r>
      <w:r w:rsidRPr="008D7301">
        <w:t xml:space="preserve"> ~$750k: </w:t>
      </w:r>
      <w:hyperlink r:id="rId5" w:history="1">
        <w:r w:rsidRPr="008D7301">
          <w:rPr>
            <w:rStyle w:val="Hyperlink"/>
          </w:rPr>
          <w:t>https://www.greentechmedia.com/articles/read/proterra-rolls-out-bus-battery-leasing-program-with-mitsui</w:t>
        </w:r>
      </w:hyperlink>
    </w:p>
    <w:p w14:paraId="4BE85D2C" w14:textId="77777777" w:rsidR="00752A30" w:rsidRDefault="00752A30" w:rsidP="00C45DD4">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13036337"/>
      <w:docPartObj>
        <w:docPartGallery w:val="Page Numbers (Bottom of Page)"/>
        <w:docPartUnique/>
      </w:docPartObj>
    </w:sdtPr>
    <w:sdtEndPr>
      <w:rPr>
        <w:noProof/>
      </w:rPr>
    </w:sdtEndPr>
    <w:sdtContent>
      <w:p w14:paraId="214D8421" w14:textId="70892006" w:rsidR="00752A30" w:rsidRDefault="00752A3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1F8A22" w14:textId="77777777" w:rsidR="00752A30" w:rsidRDefault="00752A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5A4A66" w14:textId="77777777" w:rsidR="00163510" w:rsidRDefault="00163510" w:rsidP="00F7514B">
      <w:pPr>
        <w:spacing w:after="0" w:line="240" w:lineRule="auto"/>
      </w:pPr>
      <w:r>
        <w:separator/>
      </w:r>
    </w:p>
  </w:footnote>
  <w:footnote w:type="continuationSeparator" w:id="0">
    <w:p w14:paraId="74525BD5" w14:textId="77777777" w:rsidR="00163510" w:rsidRDefault="00163510" w:rsidP="00F7514B">
      <w:pPr>
        <w:spacing w:after="0" w:line="240" w:lineRule="auto"/>
      </w:pPr>
      <w:r>
        <w:continuationSeparator/>
      </w:r>
    </w:p>
  </w:footnote>
  <w:footnote w:id="1">
    <w:p w14:paraId="294D9528" w14:textId="77777777" w:rsidR="00752A30" w:rsidRDefault="00752A30" w:rsidP="00E8474E">
      <w:pPr>
        <w:pStyle w:val="FootnoteText"/>
      </w:pPr>
      <w:r>
        <w:rPr>
          <w:rStyle w:val="FootnoteReference"/>
        </w:rPr>
        <w:footnoteRef/>
      </w:r>
      <w:r>
        <w:t xml:space="preserve"> Check the reasoning/sources behind these changes (and whether these should still be used as baseline assumptions in all scenarios).</w:t>
      </w:r>
    </w:p>
  </w:footnote>
  <w:footnote w:id="2">
    <w:p w14:paraId="3F44B139" w14:textId="77777777" w:rsidR="00752A30" w:rsidRPr="00DA38D4" w:rsidRDefault="00752A30" w:rsidP="00E8474E">
      <w:pPr>
        <w:rPr>
          <w:sz w:val="20"/>
          <w:szCs w:val="20"/>
        </w:rPr>
      </w:pPr>
      <w:r>
        <w:rPr>
          <w:rStyle w:val="FootnoteReference"/>
        </w:rPr>
        <w:footnoteRef/>
      </w:r>
      <w:r>
        <w:t xml:space="preserve"> </w:t>
      </w:r>
      <w:hyperlink r:id="rId1" w:history="1">
        <w:r w:rsidRPr="00DA38D4">
          <w:rPr>
            <w:rStyle w:val="Hyperlink"/>
            <w:sz w:val="20"/>
            <w:szCs w:val="20"/>
          </w:rPr>
          <w:t>http://world-nuclear.org/getattachment/Our-Association/Publications/Online-Reports/World-Nuclear-Performance-Report-2018-Asia-Edition/world-nuclear-performance-report-asia-2018.pdf.aspx</w:t>
        </w:r>
      </w:hyperlink>
    </w:p>
    <w:p w14:paraId="494FBFDB" w14:textId="77777777" w:rsidR="00752A30" w:rsidRDefault="00752A30" w:rsidP="00E8474E">
      <w:pPr>
        <w:pStyle w:val="FootnoteText"/>
      </w:pPr>
    </w:p>
  </w:footnote>
  <w:footnote w:id="3">
    <w:p w14:paraId="6A6FB46F" w14:textId="5260A650" w:rsidR="00752A30" w:rsidRDefault="00752A30">
      <w:pPr>
        <w:pStyle w:val="FootnoteText"/>
      </w:pPr>
      <w:r>
        <w:rPr>
          <w:rStyle w:val="FootnoteReference"/>
        </w:rPr>
        <w:footnoteRef/>
      </w:r>
      <w:hyperlink r:id="rId2" w:history="1">
        <w:r w:rsidRPr="00D01FB5">
          <w:rPr>
            <w:rStyle w:val="Hyperlink"/>
            <w:sz w:val="18"/>
            <w:szCs w:val="18"/>
          </w:rPr>
          <w:t>https://www.mawazna.com/loans/carLoanSteps/2?car_value=2980000&amp;loan_amount=2533000&amp;loan_period=7&amp;model_year_value=&amp;banks_included=1%2C10%2C11%2C15%2C19%2C20&amp;city=Islamabad&amp;model_year=2020&amp;car_make=1&amp;down_payment=15&amp;loanTerm=7&amp;source_of_income=1&amp;income_value=25000&amp;bank=1&amp;bank=10&amp;bank=11&amp;bank=15&amp;bank=19&amp;bank=20</w:t>
        </w:r>
      </w:hyperlink>
    </w:p>
  </w:footnote>
  <w:footnote w:id="4">
    <w:p w14:paraId="28305F50" w14:textId="72D6D750" w:rsidR="00752A30" w:rsidRDefault="00752A30">
      <w:pPr>
        <w:pStyle w:val="FootnoteText"/>
      </w:pPr>
      <w:r>
        <w:rPr>
          <w:rStyle w:val="FootnoteReference"/>
        </w:rPr>
        <w:footnoteRef/>
      </w:r>
      <w:r>
        <w:t xml:space="preserve"> </w:t>
      </w:r>
      <w:hyperlink r:id="rId3" w:history="1">
        <w:r>
          <w:rPr>
            <w:rStyle w:val="Hyperlink"/>
          </w:rPr>
          <w:t>https://www.statista.com/statistics/383760/inflation-rate-in-pakistan/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294447" w14:textId="74ECFC96" w:rsidR="00752A30" w:rsidRPr="00F7514B" w:rsidRDefault="00752A30" w:rsidP="00704B3F">
    <w:pPr>
      <w:pStyle w:val="Header"/>
      <w:jc w:val="right"/>
      <w:rPr>
        <w:i/>
        <w:color w:val="BFBFBF" w:themeColor="background1" w:themeShade="B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435D9"/>
    <w:multiLevelType w:val="hybridMultilevel"/>
    <w:tmpl w:val="B8004786"/>
    <w:lvl w:ilvl="0" w:tplc="6B7A8382">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82775B"/>
    <w:multiLevelType w:val="multilevel"/>
    <w:tmpl w:val="5C78C1B4"/>
    <w:lvl w:ilvl="0">
      <w:start w:val="1"/>
      <w:numFmt w:val="upperLetter"/>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19E51D66"/>
    <w:multiLevelType w:val="hybridMultilevel"/>
    <w:tmpl w:val="5E10F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563139"/>
    <w:multiLevelType w:val="hybridMultilevel"/>
    <w:tmpl w:val="2BF00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4B4AD9"/>
    <w:multiLevelType w:val="hybridMultilevel"/>
    <w:tmpl w:val="89E244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1C157C"/>
    <w:multiLevelType w:val="hybridMultilevel"/>
    <w:tmpl w:val="D29C2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7D390A"/>
    <w:multiLevelType w:val="hybridMultilevel"/>
    <w:tmpl w:val="C8061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394A8C"/>
    <w:multiLevelType w:val="hybridMultilevel"/>
    <w:tmpl w:val="5A7CA94E"/>
    <w:lvl w:ilvl="0" w:tplc="AB7C1E9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7741301"/>
    <w:multiLevelType w:val="hybridMultilevel"/>
    <w:tmpl w:val="8D404B24"/>
    <w:lvl w:ilvl="0" w:tplc="F7201A7E">
      <w:start w:val="1"/>
      <w:numFmt w:val="lowerRoman"/>
      <w:lvlText w:val="%1."/>
      <w:lvlJc w:val="left"/>
      <w:pPr>
        <w:ind w:left="1080" w:hanging="720"/>
      </w:pPr>
      <w:rPr>
        <w:rFonts w:hint="default"/>
      </w:rPr>
    </w:lvl>
    <w:lvl w:ilvl="1" w:tplc="AB7C1E9A">
      <w:start w:val="1"/>
      <w:numFmt w:val="lowerRoman"/>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691B69"/>
    <w:multiLevelType w:val="multilevel"/>
    <w:tmpl w:val="2DC6945E"/>
    <w:lvl w:ilvl="0">
      <w:start w:val="1"/>
      <w:numFmt w:val="upperLetter"/>
      <w:pStyle w:val="Heading1"/>
      <w:lvlText w:val="Appendix %1"/>
      <w:lvlJc w:val="left"/>
      <w:pPr>
        <w:ind w:left="432" w:hanging="432"/>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3DA220BB"/>
    <w:multiLevelType w:val="hybridMultilevel"/>
    <w:tmpl w:val="D6E472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A21DF7"/>
    <w:multiLevelType w:val="hybridMultilevel"/>
    <w:tmpl w:val="B338DDD6"/>
    <w:lvl w:ilvl="0" w:tplc="F7201A7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ED1FED"/>
    <w:multiLevelType w:val="hybridMultilevel"/>
    <w:tmpl w:val="3992044A"/>
    <w:lvl w:ilvl="0" w:tplc="D35C12C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144007"/>
    <w:multiLevelType w:val="hybridMultilevel"/>
    <w:tmpl w:val="2A1A9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331FC4"/>
    <w:multiLevelType w:val="hybridMultilevel"/>
    <w:tmpl w:val="D87CB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A56C91"/>
    <w:multiLevelType w:val="hybridMultilevel"/>
    <w:tmpl w:val="8FA2A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F676A8"/>
    <w:multiLevelType w:val="hybridMultilevel"/>
    <w:tmpl w:val="A4061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D871C7"/>
    <w:multiLevelType w:val="hybridMultilevel"/>
    <w:tmpl w:val="4D0090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EC0009"/>
    <w:multiLevelType w:val="hybridMultilevel"/>
    <w:tmpl w:val="FC9A6BD2"/>
    <w:lvl w:ilvl="0" w:tplc="E97CE62A">
      <w:start w:val="1"/>
      <w:numFmt w:val="bullet"/>
      <w:lvlText w:val="•"/>
      <w:lvlJc w:val="left"/>
      <w:pPr>
        <w:tabs>
          <w:tab w:val="num" w:pos="720"/>
        </w:tabs>
        <w:ind w:left="720" w:hanging="360"/>
      </w:pPr>
      <w:rPr>
        <w:rFonts w:ascii="Arial" w:hAnsi="Arial" w:hint="default"/>
      </w:rPr>
    </w:lvl>
    <w:lvl w:ilvl="1" w:tplc="8FDECAB4">
      <w:start w:val="1"/>
      <w:numFmt w:val="bullet"/>
      <w:lvlText w:val="•"/>
      <w:lvlJc w:val="left"/>
      <w:pPr>
        <w:tabs>
          <w:tab w:val="num" w:pos="1440"/>
        </w:tabs>
        <w:ind w:left="1440" w:hanging="360"/>
      </w:pPr>
      <w:rPr>
        <w:rFonts w:ascii="Arial" w:hAnsi="Arial" w:hint="default"/>
      </w:rPr>
    </w:lvl>
    <w:lvl w:ilvl="2" w:tplc="E7CC3BB0" w:tentative="1">
      <w:start w:val="1"/>
      <w:numFmt w:val="bullet"/>
      <w:lvlText w:val="•"/>
      <w:lvlJc w:val="left"/>
      <w:pPr>
        <w:tabs>
          <w:tab w:val="num" w:pos="2160"/>
        </w:tabs>
        <w:ind w:left="2160" w:hanging="360"/>
      </w:pPr>
      <w:rPr>
        <w:rFonts w:ascii="Arial" w:hAnsi="Arial" w:hint="default"/>
      </w:rPr>
    </w:lvl>
    <w:lvl w:ilvl="3" w:tplc="593A8D44" w:tentative="1">
      <w:start w:val="1"/>
      <w:numFmt w:val="bullet"/>
      <w:lvlText w:val="•"/>
      <w:lvlJc w:val="left"/>
      <w:pPr>
        <w:tabs>
          <w:tab w:val="num" w:pos="2880"/>
        </w:tabs>
        <w:ind w:left="2880" w:hanging="360"/>
      </w:pPr>
      <w:rPr>
        <w:rFonts w:ascii="Arial" w:hAnsi="Arial" w:hint="default"/>
      </w:rPr>
    </w:lvl>
    <w:lvl w:ilvl="4" w:tplc="D6808FFE" w:tentative="1">
      <w:start w:val="1"/>
      <w:numFmt w:val="bullet"/>
      <w:lvlText w:val="•"/>
      <w:lvlJc w:val="left"/>
      <w:pPr>
        <w:tabs>
          <w:tab w:val="num" w:pos="3600"/>
        </w:tabs>
        <w:ind w:left="3600" w:hanging="360"/>
      </w:pPr>
      <w:rPr>
        <w:rFonts w:ascii="Arial" w:hAnsi="Arial" w:hint="default"/>
      </w:rPr>
    </w:lvl>
    <w:lvl w:ilvl="5" w:tplc="A948CBA2" w:tentative="1">
      <w:start w:val="1"/>
      <w:numFmt w:val="bullet"/>
      <w:lvlText w:val="•"/>
      <w:lvlJc w:val="left"/>
      <w:pPr>
        <w:tabs>
          <w:tab w:val="num" w:pos="4320"/>
        </w:tabs>
        <w:ind w:left="4320" w:hanging="360"/>
      </w:pPr>
      <w:rPr>
        <w:rFonts w:ascii="Arial" w:hAnsi="Arial" w:hint="default"/>
      </w:rPr>
    </w:lvl>
    <w:lvl w:ilvl="6" w:tplc="BAC0FC88" w:tentative="1">
      <w:start w:val="1"/>
      <w:numFmt w:val="bullet"/>
      <w:lvlText w:val="•"/>
      <w:lvlJc w:val="left"/>
      <w:pPr>
        <w:tabs>
          <w:tab w:val="num" w:pos="5040"/>
        </w:tabs>
        <w:ind w:left="5040" w:hanging="360"/>
      </w:pPr>
      <w:rPr>
        <w:rFonts w:ascii="Arial" w:hAnsi="Arial" w:hint="default"/>
      </w:rPr>
    </w:lvl>
    <w:lvl w:ilvl="7" w:tplc="9434009A" w:tentative="1">
      <w:start w:val="1"/>
      <w:numFmt w:val="bullet"/>
      <w:lvlText w:val="•"/>
      <w:lvlJc w:val="left"/>
      <w:pPr>
        <w:tabs>
          <w:tab w:val="num" w:pos="5760"/>
        </w:tabs>
        <w:ind w:left="5760" w:hanging="360"/>
      </w:pPr>
      <w:rPr>
        <w:rFonts w:ascii="Arial" w:hAnsi="Arial" w:hint="default"/>
      </w:rPr>
    </w:lvl>
    <w:lvl w:ilvl="8" w:tplc="86A04A1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6D843C5"/>
    <w:multiLevelType w:val="hybridMultilevel"/>
    <w:tmpl w:val="307C8942"/>
    <w:lvl w:ilvl="0" w:tplc="AB7C1E9A">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7E6047"/>
    <w:multiLevelType w:val="hybridMultilevel"/>
    <w:tmpl w:val="823E1BEA"/>
    <w:lvl w:ilvl="0" w:tplc="67D6F27C">
      <w:start w:val="1"/>
      <w:numFmt w:val="bullet"/>
      <w:lvlText w:val="•"/>
      <w:lvlJc w:val="left"/>
      <w:pPr>
        <w:tabs>
          <w:tab w:val="num" w:pos="720"/>
        </w:tabs>
        <w:ind w:left="720" w:hanging="360"/>
      </w:pPr>
      <w:rPr>
        <w:rFonts w:ascii="Arial" w:hAnsi="Arial" w:hint="default"/>
      </w:rPr>
    </w:lvl>
    <w:lvl w:ilvl="1" w:tplc="2B9C64F6">
      <w:start w:val="1"/>
      <w:numFmt w:val="bullet"/>
      <w:lvlText w:val="•"/>
      <w:lvlJc w:val="left"/>
      <w:pPr>
        <w:tabs>
          <w:tab w:val="num" w:pos="1440"/>
        </w:tabs>
        <w:ind w:left="1440" w:hanging="360"/>
      </w:pPr>
      <w:rPr>
        <w:rFonts w:ascii="Arial" w:hAnsi="Arial" w:hint="default"/>
      </w:rPr>
    </w:lvl>
    <w:lvl w:ilvl="2" w:tplc="B6D6B798" w:tentative="1">
      <w:start w:val="1"/>
      <w:numFmt w:val="bullet"/>
      <w:lvlText w:val="•"/>
      <w:lvlJc w:val="left"/>
      <w:pPr>
        <w:tabs>
          <w:tab w:val="num" w:pos="2160"/>
        </w:tabs>
        <w:ind w:left="2160" w:hanging="360"/>
      </w:pPr>
      <w:rPr>
        <w:rFonts w:ascii="Arial" w:hAnsi="Arial" w:hint="default"/>
      </w:rPr>
    </w:lvl>
    <w:lvl w:ilvl="3" w:tplc="D92885DE" w:tentative="1">
      <w:start w:val="1"/>
      <w:numFmt w:val="bullet"/>
      <w:lvlText w:val="•"/>
      <w:lvlJc w:val="left"/>
      <w:pPr>
        <w:tabs>
          <w:tab w:val="num" w:pos="2880"/>
        </w:tabs>
        <w:ind w:left="2880" w:hanging="360"/>
      </w:pPr>
      <w:rPr>
        <w:rFonts w:ascii="Arial" w:hAnsi="Arial" w:hint="default"/>
      </w:rPr>
    </w:lvl>
    <w:lvl w:ilvl="4" w:tplc="03D8C466" w:tentative="1">
      <w:start w:val="1"/>
      <w:numFmt w:val="bullet"/>
      <w:lvlText w:val="•"/>
      <w:lvlJc w:val="left"/>
      <w:pPr>
        <w:tabs>
          <w:tab w:val="num" w:pos="3600"/>
        </w:tabs>
        <w:ind w:left="3600" w:hanging="360"/>
      </w:pPr>
      <w:rPr>
        <w:rFonts w:ascii="Arial" w:hAnsi="Arial" w:hint="default"/>
      </w:rPr>
    </w:lvl>
    <w:lvl w:ilvl="5" w:tplc="3258AFCC" w:tentative="1">
      <w:start w:val="1"/>
      <w:numFmt w:val="bullet"/>
      <w:lvlText w:val="•"/>
      <w:lvlJc w:val="left"/>
      <w:pPr>
        <w:tabs>
          <w:tab w:val="num" w:pos="4320"/>
        </w:tabs>
        <w:ind w:left="4320" w:hanging="360"/>
      </w:pPr>
      <w:rPr>
        <w:rFonts w:ascii="Arial" w:hAnsi="Arial" w:hint="default"/>
      </w:rPr>
    </w:lvl>
    <w:lvl w:ilvl="6" w:tplc="977285B4" w:tentative="1">
      <w:start w:val="1"/>
      <w:numFmt w:val="bullet"/>
      <w:lvlText w:val="•"/>
      <w:lvlJc w:val="left"/>
      <w:pPr>
        <w:tabs>
          <w:tab w:val="num" w:pos="5040"/>
        </w:tabs>
        <w:ind w:left="5040" w:hanging="360"/>
      </w:pPr>
      <w:rPr>
        <w:rFonts w:ascii="Arial" w:hAnsi="Arial" w:hint="default"/>
      </w:rPr>
    </w:lvl>
    <w:lvl w:ilvl="7" w:tplc="C7442466" w:tentative="1">
      <w:start w:val="1"/>
      <w:numFmt w:val="bullet"/>
      <w:lvlText w:val="•"/>
      <w:lvlJc w:val="left"/>
      <w:pPr>
        <w:tabs>
          <w:tab w:val="num" w:pos="5760"/>
        </w:tabs>
        <w:ind w:left="5760" w:hanging="360"/>
      </w:pPr>
      <w:rPr>
        <w:rFonts w:ascii="Arial" w:hAnsi="Arial" w:hint="default"/>
      </w:rPr>
    </w:lvl>
    <w:lvl w:ilvl="8" w:tplc="D5C68D0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E7A7C49"/>
    <w:multiLevelType w:val="hybridMultilevel"/>
    <w:tmpl w:val="A9907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5A7EB3"/>
    <w:multiLevelType w:val="hybridMultilevel"/>
    <w:tmpl w:val="3C088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187C56"/>
    <w:multiLevelType w:val="hybridMultilevel"/>
    <w:tmpl w:val="85E6723E"/>
    <w:lvl w:ilvl="0" w:tplc="44D04F56">
      <w:start w:val="1"/>
      <w:numFmt w:val="decimal"/>
      <w:pStyle w:val="SI1"/>
      <w:lvlText w:val="SI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1979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3"/>
  </w:num>
  <w:num w:numId="2">
    <w:abstractNumId w:val="7"/>
  </w:num>
  <w:num w:numId="3">
    <w:abstractNumId w:val="11"/>
  </w:num>
  <w:num w:numId="4">
    <w:abstractNumId w:val="12"/>
  </w:num>
  <w:num w:numId="5">
    <w:abstractNumId w:val="0"/>
  </w:num>
  <w:num w:numId="6">
    <w:abstractNumId w:val="2"/>
  </w:num>
  <w:num w:numId="7">
    <w:abstractNumId w:val="10"/>
  </w:num>
  <w:num w:numId="8">
    <w:abstractNumId w:val="3"/>
  </w:num>
  <w:num w:numId="9">
    <w:abstractNumId w:val="14"/>
  </w:num>
  <w:num w:numId="10">
    <w:abstractNumId w:val="4"/>
  </w:num>
  <w:num w:numId="11">
    <w:abstractNumId w:val="6"/>
  </w:num>
  <w:num w:numId="12">
    <w:abstractNumId w:val="13"/>
  </w:num>
  <w:num w:numId="13">
    <w:abstractNumId w:val="17"/>
  </w:num>
  <w:num w:numId="14">
    <w:abstractNumId w:val="16"/>
  </w:num>
  <w:num w:numId="15">
    <w:abstractNumId w:val="22"/>
  </w:num>
  <w:num w:numId="16">
    <w:abstractNumId w:val="5"/>
  </w:num>
  <w:num w:numId="17">
    <w:abstractNumId w:val="15"/>
  </w:num>
  <w:num w:numId="18">
    <w:abstractNumId w:val="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num>
  <w:num w:numId="20">
    <w:abstractNumId w:val="24"/>
  </w:num>
  <w:num w:numId="21">
    <w:abstractNumId w:val="9"/>
  </w:num>
  <w:num w:numId="22">
    <w:abstractNumId w:val="9"/>
  </w:num>
  <w:num w:numId="23">
    <w:abstractNumId w:val="21"/>
  </w:num>
  <w:num w:numId="24">
    <w:abstractNumId w:val="19"/>
  </w:num>
  <w:num w:numId="25">
    <w:abstractNumId w:val="9"/>
  </w:num>
  <w:num w:numId="26">
    <w:abstractNumId w:val="9"/>
  </w:num>
  <w:num w:numId="27">
    <w:abstractNumId w:val="9"/>
  </w:num>
  <w:num w:numId="28">
    <w:abstractNumId w:val="9"/>
  </w:num>
  <w:num w:numId="29">
    <w:abstractNumId w:val="8"/>
  </w:num>
  <w:num w:numId="30">
    <w:abstractNumId w:val="9"/>
  </w:num>
  <w:num w:numId="31">
    <w:abstractNumId w:val="20"/>
  </w:num>
  <w:num w:numId="32">
    <w:abstractNumId w:val="1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31A"/>
    <w:rsid w:val="00002AE7"/>
    <w:rsid w:val="00002D17"/>
    <w:rsid w:val="00004F2F"/>
    <w:rsid w:val="00026CE2"/>
    <w:rsid w:val="00030393"/>
    <w:rsid w:val="00040CE5"/>
    <w:rsid w:val="00044DD1"/>
    <w:rsid w:val="00045E69"/>
    <w:rsid w:val="0006211A"/>
    <w:rsid w:val="00063892"/>
    <w:rsid w:val="00063C02"/>
    <w:rsid w:val="00066F3F"/>
    <w:rsid w:val="00070802"/>
    <w:rsid w:val="00072ED7"/>
    <w:rsid w:val="000759E9"/>
    <w:rsid w:val="00076D6B"/>
    <w:rsid w:val="0008195D"/>
    <w:rsid w:val="00090C3C"/>
    <w:rsid w:val="00092118"/>
    <w:rsid w:val="00092838"/>
    <w:rsid w:val="000A4291"/>
    <w:rsid w:val="000A484A"/>
    <w:rsid w:val="000A6CAD"/>
    <w:rsid w:val="000B0C4D"/>
    <w:rsid w:val="000B5D79"/>
    <w:rsid w:val="000C4705"/>
    <w:rsid w:val="000D2728"/>
    <w:rsid w:val="000D2F7D"/>
    <w:rsid w:val="000E2AAD"/>
    <w:rsid w:val="000E2B62"/>
    <w:rsid w:val="000F4ED1"/>
    <w:rsid w:val="000F7256"/>
    <w:rsid w:val="00103C29"/>
    <w:rsid w:val="001127C7"/>
    <w:rsid w:val="001160A3"/>
    <w:rsid w:val="00122D0B"/>
    <w:rsid w:val="00126E84"/>
    <w:rsid w:val="001332E3"/>
    <w:rsid w:val="00133EC8"/>
    <w:rsid w:val="0014267A"/>
    <w:rsid w:val="00143CA4"/>
    <w:rsid w:val="0015413D"/>
    <w:rsid w:val="001548E1"/>
    <w:rsid w:val="00163510"/>
    <w:rsid w:val="001723A3"/>
    <w:rsid w:val="00172E50"/>
    <w:rsid w:val="001735CD"/>
    <w:rsid w:val="001806BB"/>
    <w:rsid w:val="001808EF"/>
    <w:rsid w:val="00180941"/>
    <w:rsid w:val="00183691"/>
    <w:rsid w:val="0018493F"/>
    <w:rsid w:val="0019239C"/>
    <w:rsid w:val="00194882"/>
    <w:rsid w:val="00195133"/>
    <w:rsid w:val="001A1884"/>
    <w:rsid w:val="001B37B9"/>
    <w:rsid w:val="001B4039"/>
    <w:rsid w:val="001C6294"/>
    <w:rsid w:val="001D437E"/>
    <w:rsid w:val="001D6264"/>
    <w:rsid w:val="001D6D1F"/>
    <w:rsid w:val="001F18BE"/>
    <w:rsid w:val="001F2638"/>
    <w:rsid w:val="001F5AEB"/>
    <w:rsid w:val="001F78A4"/>
    <w:rsid w:val="002033FB"/>
    <w:rsid w:val="00203C52"/>
    <w:rsid w:val="002066E0"/>
    <w:rsid w:val="00215135"/>
    <w:rsid w:val="002169F3"/>
    <w:rsid w:val="00220DDC"/>
    <w:rsid w:val="002232A7"/>
    <w:rsid w:val="00226A2A"/>
    <w:rsid w:val="00231B1C"/>
    <w:rsid w:val="0023378D"/>
    <w:rsid w:val="00250431"/>
    <w:rsid w:val="0025411A"/>
    <w:rsid w:val="00256EC2"/>
    <w:rsid w:val="002612DF"/>
    <w:rsid w:val="00263EF2"/>
    <w:rsid w:val="00270EBD"/>
    <w:rsid w:val="002757A7"/>
    <w:rsid w:val="00286227"/>
    <w:rsid w:val="0029550A"/>
    <w:rsid w:val="002A07EB"/>
    <w:rsid w:val="002B3433"/>
    <w:rsid w:val="002C2A75"/>
    <w:rsid w:val="002C50E4"/>
    <w:rsid w:val="002D3C3F"/>
    <w:rsid w:val="002D7189"/>
    <w:rsid w:val="002E180F"/>
    <w:rsid w:val="002E76D3"/>
    <w:rsid w:val="002F26A3"/>
    <w:rsid w:val="002F6175"/>
    <w:rsid w:val="00301287"/>
    <w:rsid w:val="00304CC0"/>
    <w:rsid w:val="003134E5"/>
    <w:rsid w:val="00314D9D"/>
    <w:rsid w:val="003201B3"/>
    <w:rsid w:val="0032503F"/>
    <w:rsid w:val="003264AF"/>
    <w:rsid w:val="00336270"/>
    <w:rsid w:val="003447CD"/>
    <w:rsid w:val="003456D9"/>
    <w:rsid w:val="0035001F"/>
    <w:rsid w:val="00350B6F"/>
    <w:rsid w:val="003571F6"/>
    <w:rsid w:val="003665BA"/>
    <w:rsid w:val="00381C9B"/>
    <w:rsid w:val="00382ABA"/>
    <w:rsid w:val="003876AF"/>
    <w:rsid w:val="003911B9"/>
    <w:rsid w:val="00391A9F"/>
    <w:rsid w:val="003928F8"/>
    <w:rsid w:val="0039484C"/>
    <w:rsid w:val="00397451"/>
    <w:rsid w:val="003A28DB"/>
    <w:rsid w:val="003A4A10"/>
    <w:rsid w:val="003A56E0"/>
    <w:rsid w:val="003A67F5"/>
    <w:rsid w:val="003A7C1F"/>
    <w:rsid w:val="003B19C7"/>
    <w:rsid w:val="003B4120"/>
    <w:rsid w:val="003B4E7A"/>
    <w:rsid w:val="003C4840"/>
    <w:rsid w:val="003C6A8B"/>
    <w:rsid w:val="003D25B1"/>
    <w:rsid w:val="003D62BC"/>
    <w:rsid w:val="003E02C5"/>
    <w:rsid w:val="003E2431"/>
    <w:rsid w:val="003E5385"/>
    <w:rsid w:val="003F0074"/>
    <w:rsid w:val="003F5AA9"/>
    <w:rsid w:val="003F67DE"/>
    <w:rsid w:val="003F7B20"/>
    <w:rsid w:val="004053DD"/>
    <w:rsid w:val="00414DAE"/>
    <w:rsid w:val="0042407B"/>
    <w:rsid w:val="004252AD"/>
    <w:rsid w:val="004301C9"/>
    <w:rsid w:val="00430A34"/>
    <w:rsid w:val="00434782"/>
    <w:rsid w:val="00446EF7"/>
    <w:rsid w:val="00450E04"/>
    <w:rsid w:val="00451774"/>
    <w:rsid w:val="0045265D"/>
    <w:rsid w:val="00465A78"/>
    <w:rsid w:val="00467971"/>
    <w:rsid w:val="00472D8C"/>
    <w:rsid w:val="0047371B"/>
    <w:rsid w:val="00476D96"/>
    <w:rsid w:val="00492013"/>
    <w:rsid w:val="0049440A"/>
    <w:rsid w:val="00495AF1"/>
    <w:rsid w:val="004B2A15"/>
    <w:rsid w:val="004B6C44"/>
    <w:rsid w:val="004B70AE"/>
    <w:rsid w:val="004C56DA"/>
    <w:rsid w:val="004C591D"/>
    <w:rsid w:val="004C748D"/>
    <w:rsid w:val="004D0FDF"/>
    <w:rsid w:val="004D3CF4"/>
    <w:rsid w:val="004D4A2D"/>
    <w:rsid w:val="004D59DB"/>
    <w:rsid w:val="004E22D2"/>
    <w:rsid w:val="004E33C9"/>
    <w:rsid w:val="004E790B"/>
    <w:rsid w:val="004F0C22"/>
    <w:rsid w:val="004F0F74"/>
    <w:rsid w:val="004F1927"/>
    <w:rsid w:val="004F4906"/>
    <w:rsid w:val="00500CA1"/>
    <w:rsid w:val="00500CD0"/>
    <w:rsid w:val="00505DD2"/>
    <w:rsid w:val="00505E30"/>
    <w:rsid w:val="005079C5"/>
    <w:rsid w:val="0051151C"/>
    <w:rsid w:val="005133FA"/>
    <w:rsid w:val="00522C31"/>
    <w:rsid w:val="005279E1"/>
    <w:rsid w:val="00527FF4"/>
    <w:rsid w:val="00530FB3"/>
    <w:rsid w:val="00533032"/>
    <w:rsid w:val="00542E7D"/>
    <w:rsid w:val="005430DE"/>
    <w:rsid w:val="005432D6"/>
    <w:rsid w:val="0054783A"/>
    <w:rsid w:val="00555D22"/>
    <w:rsid w:val="005571B9"/>
    <w:rsid w:val="00557693"/>
    <w:rsid w:val="0056171D"/>
    <w:rsid w:val="00562F16"/>
    <w:rsid w:val="00563760"/>
    <w:rsid w:val="005653F3"/>
    <w:rsid w:val="005701D3"/>
    <w:rsid w:val="005729C5"/>
    <w:rsid w:val="00572ABF"/>
    <w:rsid w:val="005818D7"/>
    <w:rsid w:val="00585895"/>
    <w:rsid w:val="00587098"/>
    <w:rsid w:val="00587F95"/>
    <w:rsid w:val="00590A1E"/>
    <w:rsid w:val="0059266E"/>
    <w:rsid w:val="00596237"/>
    <w:rsid w:val="005A0880"/>
    <w:rsid w:val="005A27C1"/>
    <w:rsid w:val="005A45FD"/>
    <w:rsid w:val="005A585D"/>
    <w:rsid w:val="005B0EF3"/>
    <w:rsid w:val="005B54CD"/>
    <w:rsid w:val="005C18AE"/>
    <w:rsid w:val="005C3F2B"/>
    <w:rsid w:val="005C4BC0"/>
    <w:rsid w:val="005D0F7D"/>
    <w:rsid w:val="005D26E4"/>
    <w:rsid w:val="005D2793"/>
    <w:rsid w:val="005D4729"/>
    <w:rsid w:val="005E651F"/>
    <w:rsid w:val="005F291C"/>
    <w:rsid w:val="005F3009"/>
    <w:rsid w:val="005F4089"/>
    <w:rsid w:val="00613394"/>
    <w:rsid w:val="00613C5B"/>
    <w:rsid w:val="006226CE"/>
    <w:rsid w:val="00622FA7"/>
    <w:rsid w:val="00623F26"/>
    <w:rsid w:val="00624DB7"/>
    <w:rsid w:val="00624F11"/>
    <w:rsid w:val="006304B5"/>
    <w:rsid w:val="0064693A"/>
    <w:rsid w:val="006536E8"/>
    <w:rsid w:val="00665D0A"/>
    <w:rsid w:val="00667DB8"/>
    <w:rsid w:val="00670C02"/>
    <w:rsid w:val="0067234A"/>
    <w:rsid w:val="00675414"/>
    <w:rsid w:val="006775A1"/>
    <w:rsid w:val="006819AB"/>
    <w:rsid w:val="00682786"/>
    <w:rsid w:val="00691F94"/>
    <w:rsid w:val="006942E2"/>
    <w:rsid w:val="006A0396"/>
    <w:rsid w:val="006A1804"/>
    <w:rsid w:val="006A77B3"/>
    <w:rsid w:val="006B27C1"/>
    <w:rsid w:val="006B4FF3"/>
    <w:rsid w:val="006B5BA5"/>
    <w:rsid w:val="006B7F9C"/>
    <w:rsid w:val="006C181C"/>
    <w:rsid w:val="006D16CD"/>
    <w:rsid w:val="006D3A79"/>
    <w:rsid w:val="006D4CDF"/>
    <w:rsid w:val="006D508D"/>
    <w:rsid w:val="006D69C6"/>
    <w:rsid w:val="006E0F3C"/>
    <w:rsid w:val="006E19D7"/>
    <w:rsid w:val="006E4F94"/>
    <w:rsid w:val="007025B8"/>
    <w:rsid w:val="00702AD6"/>
    <w:rsid w:val="00704B3F"/>
    <w:rsid w:val="007078CD"/>
    <w:rsid w:val="007120B7"/>
    <w:rsid w:val="007166DE"/>
    <w:rsid w:val="00722185"/>
    <w:rsid w:val="0072652E"/>
    <w:rsid w:val="0073119F"/>
    <w:rsid w:val="00735238"/>
    <w:rsid w:val="00737AE5"/>
    <w:rsid w:val="00745451"/>
    <w:rsid w:val="00751211"/>
    <w:rsid w:val="00751BB4"/>
    <w:rsid w:val="00752A30"/>
    <w:rsid w:val="007537DC"/>
    <w:rsid w:val="007544DF"/>
    <w:rsid w:val="00760661"/>
    <w:rsid w:val="00762611"/>
    <w:rsid w:val="00771B90"/>
    <w:rsid w:val="00772042"/>
    <w:rsid w:val="00785291"/>
    <w:rsid w:val="00790ADD"/>
    <w:rsid w:val="00796E5D"/>
    <w:rsid w:val="00797056"/>
    <w:rsid w:val="007979FA"/>
    <w:rsid w:val="007B2EA1"/>
    <w:rsid w:val="007B3817"/>
    <w:rsid w:val="007B3874"/>
    <w:rsid w:val="007B3A46"/>
    <w:rsid w:val="007C1FC7"/>
    <w:rsid w:val="007C2950"/>
    <w:rsid w:val="007C447B"/>
    <w:rsid w:val="007C78C7"/>
    <w:rsid w:val="007D0ADC"/>
    <w:rsid w:val="007D1B1D"/>
    <w:rsid w:val="007D2C75"/>
    <w:rsid w:val="007D4AE7"/>
    <w:rsid w:val="007D7E67"/>
    <w:rsid w:val="007E2862"/>
    <w:rsid w:val="007E49FA"/>
    <w:rsid w:val="007F28B7"/>
    <w:rsid w:val="00803BC8"/>
    <w:rsid w:val="00805EE4"/>
    <w:rsid w:val="00810DBC"/>
    <w:rsid w:val="00811136"/>
    <w:rsid w:val="00817653"/>
    <w:rsid w:val="00820500"/>
    <w:rsid w:val="0082403E"/>
    <w:rsid w:val="0082568E"/>
    <w:rsid w:val="00826E59"/>
    <w:rsid w:val="008316A1"/>
    <w:rsid w:val="008324E2"/>
    <w:rsid w:val="00841602"/>
    <w:rsid w:val="0084277F"/>
    <w:rsid w:val="00850DF6"/>
    <w:rsid w:val="00853EB3"/>
    <w:rsid w:val="00863375"/>
    <w:rsid w:val="00863469"/>
    <w:rsid w:val="00872823"/>
    <w:rsid w:val="008765BF"/>
    <w:rsid w:val="0087687D"/>
    <w:rsid w:val="00884192"/>
    <w:rsid w:val="00897D9A"/>
    <w:rsid w:val="008A336C"/>
    <w:rsid w:val="008A5188"/>
    <w:rsid w:val="008B428B"/>
    <w:rsid w:val="008B722F"/>
    <w:rsid w:val="008C1419"/>
    <w:rsid w:val="008C15A3"/>
    <w:rsid w:val="008D66C6"/>
    <w:rsid w:val="008D6961"/>
    <w:rsid w:val="008D74F9"/>
    <w:rsid w:val="008E1077"/>
    <w:rsid w:val="008E4617"/>
    <w:rsid w:val="008E4B14"/>
    <w:rsid w:val="008E757F"/>
    <w:rsid w:val="008F16C8"/>
    <w:rsid w:val="008F1BB5"/>
    <w:rsid w:val="008F2F0D"/>
    <w:rsid w:val="008F3ED3"/>
    <w:rsid w:val="008F3EF4"/>
    <w:rsid w:val="008F667F"/>
    <w:rsid w:val="008F7013"/>
    <w:rsid w:val="00905E07"/>
    <w:rsid w:val="0091550C"/>
    <w:rsid w:val="0092018A"/>
    <w:rsid w:val="00922CD6"/>
    <w:rsid w:val="0092631E"/>
    <w:rsid w:val="00930D11"/>
    <w:rsid w:val="009321A4"/>
    <w:rsid w:val="0093288B"/>
    <w:rsid w:val="00934F3C"/>
    <w:rsid w:val="009433C8"/>
    <w:rsid w:val="009444EF"/>
    <w:rsid w:val="00950A67"/>
    <w:rsid w:val="009517BB"/>
    <w:rsid w:val="0096045E"/>
    <w:rsid w:val="00965EFA"/>
    <w:rsid w:val="00977443"/>
    <w:rsid w:val="00997C3B"/>
    <w:rsid w:val="009B0722"/>
    <w:rsid w:val="009B6874"/>
    <w:rsid w:val="009C2CD2"/>
    <w:rsid w:val="009C3DFD"/>
    <w:rsid w:val="009E0C19"/>
    <w:rsid w:val="009F015E"/>
    <w:rsid w:val="009F359C"/>
    <w:rsid w:val="009F4084"/>
    <w:rsid w:val="009F532C"/>
    <w:rsid w:val="009F5BEC"/>
    <w:rsid w:val="00A0035A"/>
    <w:rsid w:val="00A0048B"/>
    <w:rsid w:val="00A01B38"/>
    <w:rsid w:val="00A14E5D"/>
    <w:rsid w:val="00A20C5B"/>
    <w:rsid w:val="00A21285"/>
    <w:rsid w:val="00A379AF"/>
    <w:rsid w:val="00A37A68"/>
    <w:rsid w:val="00A41888"/>
    <w:rsid w:val="00A456FA"/>
    <w:rsid w:val="00A50B70"/>
    <w:rsid w:val="00A54C9A"/>
    <w:rsid w:val="00A57819"/>
    <w:rsid w:val="00A6186B"/>
    <w:rsid w:val="00A61D85"/>
    <w:rsid w:val="00A66055"/>
    <w:rsid w:val="00A6614B"/>
    <w:rsid w:val="00A73337"/>
    <w:rsid w:val="00A7517D"/>
    <w:rsid w:val="00A77CC3"/>
    <w:rsid w:val="00A848DB"/>
    <w:rsid w:val="00A85AC7"/>
    <w:rsid w:val="00A868A0"/>
    <w:rsid w:val="00A97700"/>
    <w:rsid w:val="00AA05BA"/>
    <w:rsid w:val="00AB05C9"/>
    <w:rsid w:val="00AB264B"/>
    <w:rsid w:val="00AB331A"/>
    <w:rsid w:val="00AB7F69"/>
    <w:rsid w:val="00AD01B4"/>
    <w:rsid w:val="00AD2792"/>
    <w:rsid w:val="00AD5E48"/>
    <w:rsid w:val="00AD688B"/>
    <w:rsid w:val="00AF21BD"/>
    <w:rsid w:val="00AF267B"/>
    <w:rsid w:val="00AF62B1"/>
    <w:rsid w:val="00B031DB"/>
    <w:rsid w:val="00B0320A"/>
    <w:rsid w:val="00B11AF4"/>
    <w:rsid w:val="00B146F5"/>
    <w:rsid w:val="00B16333"/>
    <w:rsid w:val="00B16A98"/>
    <w:rsid w:val="00B21708"/>
    <w:rsid w:val="00B22C9A"/>
    <w:rsid w:val="00B25E6B"/>
    <w:rsid w:val="00B27C86"/>
    <w:rsid w:val="00B32514"/>
    <w:rsid w:val="00B402EE"/>
    <w:rsid w:val="00B40929"/>
    <w:rsid w:val="00B41555"/>
    <w:rsid w:val="00B506FD"/>
    <w:rsid w:val="00B56E38"/>
    <w:rsid w:val="00B576F8"/>
    <w:rsid w:val="00B62C05"/>
    <w:rsid w:val="00B64FF1"/>
    <w:rsid w:val="00B67ACB"/>
    <w:rsid w:val="00B71C3B"/>
    <w:rsid w:val="00B776E2"/>
    <w:rsid w:val="00B82DCA"/>
    <w:rsid w:val="00B830F1"/>
    <w:rsid w:val="00B90173"/>
    <w:rsid w:val="00B925BD"/>
    <w:rsid w:val="00B92A47"/>
    <w:rsid w:val="00BA0500"/>
    <w:rsid w:val="00BA2DE3"/>
    <w:rsid w:val="00BA4B01"/>
    <w:rsid w:val="00BA7F88"/>
    <w:rsid w:val="00BB2164"/>
    <w:rsid w:val="00BB5390"/>
    <w:rsid w:val="00BD28E0"/>
    <w:rsid w:val="00BD4F6B"/>
    <w:rsid w:val="00BD61DA"/>
    <w:rsid w:val="00BF08E6"/>
    <w:rsid w:val="00BF182F"/>
    <w:rsid w:val="00BF19BA"/>
    <w:rsid w:val="00BF21EE"/>
    <w:rsid w:val="00BF3156"/>
    <w:rsid w:val="00BF6343"/>
    <w:rsid w:val="00BF657C"/>
    <w:rsid w:val="00C0113A"/>
    <w:rsid w:val="00C069AB"/>
    <w:rsid w:val="00C06B10"/>
    <w:rsid w:val="00C12FDE"/>
    <w:rsid w:val="00C15A42"/>
    <w:rsid w:val="00C15ACC"/>
    <w:rsid w:val="00C202E1"/>
    <w:rsid w:val="00C25B1C"/>
    <w:rsid w:val="00C31405"/>
    <w:rsid w:val="00C346B6"/>
    <w:rsid w:val="00C35D8E"/>
    <w:rsid w:val="00C40C6D"/>
    <w:rsid w:val="00C43613"/>
    <w:rsid w:val="00C45C4A"/>
    <w:rsid w:val="00C45DD4"/>
    <w:rsid w:val="00C50F02"/>
    <w:rsid w:val="00C55DB6"/>
    <w:rsid w:val="00C575E1"/>
    <w:rsid w:val="00C65A57"/>
    <w:rsid w:val="00C7305E"/>
    <w:rsid w:val="00C85374"/>
    <w:rsid w:val="00C87B95"/>
    <w:rsid w:val="00C9571A"/>
    <w:rsid w:val="00C96F7B"/>
    <w:rsid w:val="00CA1CEC"/>
    <w:rsid w:val="00CA302C"/>
    <w:rsid w:val="00CA5752"/>
    <w:rsid w:val="00CC2211"/>
    <w:rsid w:val="00CC3200"/>
    <w:rsid w:val="00CC3D0E"/>
    <w:rsid w:val="00CC434B"/>
    <w:rsid w:val="00CC5A46"/>
    <w:rsid w:val="00CC7BE2"/>
    <w:rsid w:val="00CD46FE"/>
    <w:rsid w:val="00CE00F6"/>
    <w:rsid w:val="00CF6F84"/>
    <w:rsid w:val="00D12C26"/>
    <w:rsid w:val="00D21CEF"/>
    <w:rsid w:val="00D2719B"/>
    <w:rsid w:val="00D377BC"/>
    <w:rsid w:val="00D37A7C"/>
    <w:rsid w:val="00D40342"/>
    <w:rsid w:val="00D41089"/>
    <w:rsid w:val="00D455CE"/>
    <w:rsid w:val="00D45FDD"/>
    <w:rsid w:val="00D51811"/>
    <w:rsid w:val="00D55B64"/>
    <w:rsid w:val="00D60292"/>
    <w:rsid w:val="00D65ACA"/>
    <w:rsid w:val="00D7139B"/>
    <w:rsid w:val="00D751CB"/>
    <w:rsid w:val="00D770AD"/>
    <w:rsid w:val="00D83713"/>
    <w:rsid w:val="00D87EDF"/>
    <w:rsid w:val="00D91F98"/>
    <w:rsid w:val="00DA2F8C"/>
    <w:rsid w:val="00DA300E"/>
    <w:rsid w:val="00DA35EE"/>
    <w:rsid w:val="00DB2274"/>
    <w:rsid w:val="00DB74D0"/>
    <w:rsid w:val="00DC3B1D"/>
    <w:rsid w:val="00DC48E9"/>
    <w:rsid w:val="00DC6C3A"/>
    <w:rsid w:val="00DD4052"/>
    <w:rsid w:val="00DE0E25"/>
    <w:rsid w:val="00DE7B07"/>
    <w:rsid w:val="00DF025E"/>
    <w:rsid w:val="00DF61C5"/>
    <w:rsid w:val="00DF64C7"/>
    <w:rsid w:val="00E10681"/>
    <w:rsid w:val="00E11018"/>
    <w:rsid w:val="00E1397C"/>
    <w:rsid w:val="00E16A6B"/>
    <w:rsid w:val="00E22011"/>
    <w:rsid w:val="00E22F67"/>
    <w:rsid w:val="00E261E5"/>
    <w:rsid w:val="00E30EBA"/>
    <w:rsid w:val="00E31AD3"/>
    <w:rsid w:val="00E36B4A"/>
    <w:rsid w:val="00E4360C"/>
    <w:rsid w:val="00E51F3C"/>
    <w:rsid w:val="00E52985"/>
    <w:rsid w:val="00E5477D"/>
    <w:rsid w:val="00E5695A"/>
    <w:rsid w:val="00E57E4C"/>
    <w:rsid w:val="00E651FF"/>
    <w:rsid w:val="00E65F24"/>
    <w:rsid w:val="00E773FF"/>
    <w:rsid w:val="00E77653"/>
    <w:rsid w:val="00E83C77"/>
    <w:rsid w:val="00E8474E"/>
    <w:rsid w:val="00E8670D"/>
    <w:rsid w:val="00E9096A"/>
    <w:rsid w:val="00E919D5"/>
    <w:rsid w:val="00E953F0"/>
    <w:rsid w:val="00E954E5"/>
    <w:rsid w:val="00EA4A0B"/>
    <w:rsid w:val="00EC4AB7"/>
    <w:rsid w:val="00EC50EA"/>
    <w:rsid w:val="00ED4BD8"/>
    <w:rsid w:val="00ED610F"/>
    <w:rsid w:val="00ED6A8D"/>
    <w:rsid w:val="00EE3C86"/>
    <w:rsid w:val="00EF6C96"/>
    <w:rsid w:val="00F03D43"/>
    <w:rsid w:val="00F15425"/>
    <w:rsid w:val="00F16F8E"/>
    <w:rsid w:val="00F2241F"/>
    <w:rsid w:val="00F22560"/>
    <w:rsid w:val="00F25D6E"/>
    <w:rsid w:val="00F33229"/>
    <w:rsid w:val="00F339B1"/>
    <w:rsid w:val="00F37E41"/>
    <w:rsid w:val="00F441EE"/>
    <w:rsid w:val="00F46480"/>
    <w:rsid w:val="00F506EF"/>
    <w:rsid w:val="00F7514B"/>
    <w:rsid w:val="00F764C1"/>
    <w:rsid w:val="00F81839"/>
    <w:rsid w:val="00F84597"/>
    <w:rsid w:val="00F849CA"/>
    <w:rsid w:val="00F93D6B"/>
    <w:rsid w:val="00FA25D7"/>
    <w:rsid w:val="00FB2161"/>
    <w:rsid w:val="00FC1EC9"/>
    <w:rsid w:val="00FD1CBF"/>
    <w:rsid w:val="00FE0239"/>
    <w:rsid w:val="00FF0764"/>
    <w:rsid w:val="00FF3175"/>
    <w:rsid w:val="00FF372C"/>
    <w:rsid w:val="00FF58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DD728F"/>
  <w15:chartTrackingRefBased/>
  <w15:docId w15:val="{28BAAE3D-8D05-4EE6-9B6A-07180040D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7514B"/>
    <w:rPr>
      <w:rFonts w:eastAsiaTheme="minorEastAsia"/>
    </w:rPr>
  </w:style>
  <w:style w:type="paragraph" w:styleId="Heading1">
    <w:name w:val="heading 1"/>
    <w:basedOn w:val="Normal"/>
    <w:next w:val="Normal"/>
    <w:link w:val="Heading1Char"/>
    <w:uiPriority w:val="9"/>
    <w:qFormat/>
    <w:rsid w:val="004D3CF4"/>
    <w:pPr>
      <w:keepNext/>
      <w:keepLines/>
      <w:numPr>
        <w:numId w:val="19"/>
      </w:numPr>
      <w:spacing w:before="240" w:after="240" w:line="240" w:lineRule="auto"/>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F7514B"/>
    <w:pPr>
      <w:keepNext/>
      <w:keepLines/>
      <w:numPr>
        <w:ilvl w:val="1"/>
        <w:numId w:val="19"/>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F7514B"/>
    <w:pPr>
      <w:keepNext/>
      <w:keepLines/>
      <w:numPr>
        <w:ilvl w:val="2"/>
        <w:numId w:val="19"/>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F7514B"/>
    <w:pPr>
      <w:keepNext/>
      <w:keepLines/>
      <w:numPr>
        <w:ilvl w:val="3"/>
        <w:numId w:val="19"/>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F7514B"/>
    <w:pPr>
      <w:keepNext/>
      <w:keepLines/>
      <w:numPr>
        <w:ilvl w:val="4"/>
        <w:numId w:val="19"/>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F7514B"/>
    <w:pPr>
      <w:keepNext/>
      <w:keepLines/>
      <w:numPr>
        <w:ilvl w:val="5"/>
        <w:numId w:val="19"/>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F7514B"/>
    <w:pPr>
      <w:keepNext/>
      <w:keepLines/>
      <w:numPr>
        <w:ilvl w:val="6"/>
        <w:numId w:val="1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7514B"/>
    <w:pPr>
      <w:keepNext/>
      <w:keepLines/>
      <w:numPr>
        <w:ilvl w:val="7"/>
        <w:numId w:val="1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7514B"/>
    <w:pPr>
      <w:keepNext/>
      <w:keepLines/>
      <w:numPr>
        <w:ilvl w:val="8"/>
        <w:numId w:val="1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CF4"/>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F7514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F7514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F7514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F7514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F7514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F7514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7514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7514B"/>
    <w:rPr>
      <w:rFonts w:asciiTheme="majorHAnsi" w:eastAsiaTheme="majorEastAsia" w:hAnsiTheme="majorHAnsi" w:cstheme="majorBidi"/>
      <w:i/>
      <w:iCs/>
      <w:color w:val="404040" w:themeColor="text1" w:themeTint="BF"/>
      <w:sz w:val="20"/>
      <w:szCs w:val="20"/>
    </w:rPr>
  </w:style>
  <w:style w:type="paragraph" w:customStyle="1" w:styleId="CaptionPNNL">
    <w:name w:val="Caption PNNL"/>
    <w:basedOn w:val="Caption"/>
    <w:link w:val="CaptionPNNLChar"/>
    <w:autoRedefine/>
    <w:rsid w:val="00F7514B"/>
    <w:pPr>
      <w:spacing w:after="80"/>
    </w:pPr>
    <w:rPr>
      <w:rFonts w:cs="Times New Roman"/>
      <w:b/>
      <w:bCs/>
      <w:i w:val="0"/>
      <w:iCs w:val="0"/>
      <w:color w:val="4472C4" w:themeColor="accent1"/>
      <w:lang w:eastAsia="zh-CN"/>
    </w:rPr>
  </w:style>
  <w:style w:type="character" w:customStyle="1" w:styleId="CaptionPNNLChar">
    <w:name w:val="Caption PNNL Char"/>
    <w:basedOn w:val="DefaultParagraphFont"/>
    <w:link w:val="CaptionPNNL"/>
    <w:rsid w:val="00F7514B"/>
    <w:rPr>
      <w:rFonts w:eastAsiaTheme="minorEastAsia" w:cs="Times New Roman"/>
      <w:b/>
      <w:bCs/>
      <w:color w:val="4472C4" w:themeColor="accent1"/>
      <w:sz w:val="18"/>
      <w:szCs w:val="18"/>
      <w:lang w:eastAsia="zh-CN"/>
    </w:rPr>
  </w:style>
  <w:style w:type="paragraph" w:styleId="Caption">
    <w:name w:val="caption"/>
    <w:basedOn w:val="Normal"/>
    <w:next w:val="Normal"/>
    <w:uiPriority w:val="35"/>
    <w:unhideWhenUsed/>
    <w:qFormat/>
    <w:rsid w:val="00F7514B"/>
    <w:pPr>
      <w:spacing w:after="200" w:line="240" w:lineRule="auto"/>
    </w:pPr>
    <w:rPr>
      <w:i/>
      <w:iCs/>
      <w:color w:val="44546A" w:themeColor="text2"/>
      <w:sz w:val="18"/>
      <w:szCs w:val="18"/>
    </w:rPr>
  </w:style>
  <w:style w:type="paragraph" w:customStyle="1" w:styleId="Els-Author">
    <w:name w:val="Els-Author"/>
    <w:next w:val="Normal"/>
    <w:autoRedefine/>
    <w:rsid w:val="00CC2211"/>
    <w:pPr>
      <w:keepNext/>
      <w:tabs>
        <w:tab w:val="center" w:pos="5189"/>
        <w:tab w:val="left" w:pos="9525"/>
      </w:tabs>
      <w:suppressAutoHyphens/>
      <w:spacing w:after="0" w:line="300" w:lineRule="exact"/>
      <w:jc w:val="center"/>
    </w:pPr>
    <w:rPr>
      <w:rFonts w:ascii="Times New Roman" w:eastAsia="SimSun" w:hAnsi="Times New Roman" w:cs="Times New Roman"/>
      <w:b/>
      <w:noProof/>
      <w:sz w:val="24"/>
      <w:szCs w:val="24"/>
    </w:rPr>
  </w:style>
  <w:style w:type="paragraph" w:customStyle="1" w:styleId="Els-Title">
    <w:name w:val="Els-Title"/>
    <w:next w:val="Els-Author"/>
    <w:autoRedefine/>
    <w:rsid w:val="00F7514B"/>
    <w:pPr>
      <w:suppressAutoHyphens/>
      <w:spacing w:after="340" w:line="440" w:lineRule="exact"/>
      <w:jc w:val="both"/>
    </w:pPr>
    <w:rPr>
      <w:rFonts w:ascii="Times New Roman" w:eastAsia="SimSun" w:hAnsi="Times New Roman" w:cs="Times New Roman"/>
      <w:b/>
      <w:sz w:val="32"/>
      <w:szCs w:val="20"/>
    </w:rPr>
  </w:style>
  <w:style w:type="paragraph" w:styleId="Title">
    <w:name w:val="Title"/>
    <w:basedOn w:val="Normal"/>
    <w:next w:val="Normal"/>
    <w:link w:val="TitleChar"/>
    <w:uiPriority w:val="10"/>
    <w:qFormat/>
    <w:rsid w:val="00F7514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F7514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F7514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F7514B"/>
    <w:rPr>
      <w:rFonts w:eastAsiaTheme="minorEastAsia"/>
      <w:color w:val="5A5A5A" w:themeColor="text1" w:themeTint="A5"/>
      <w:spacing w:val="10"/>
    </w:rPr>
  </w:style>
  <w:style w:type="character" w:styleId="Strong">
    <w:name w:val="Strong"/>
    <w:basedOn w:val="DefaultParagraphFont"/>
    <w:uiPriority w:val="22"/>
    <w:qFormat/>
    <w:rsid w:val="00F7514B"/>
    <w:rPr>
      <w:b/>
      <w:bCs/>
      <w:color w:val="000000" w:themeColor="text1"/>
    </w:rPr>
  </w:style>
  <w:style w:type="character" w:styleId="Emphasis">
    <w:name w:val="Emphasis"/>
    <w:basedOn w:val="DefaultParagraphFont"/>
    <w:uiPriority w:val="20"/>
    <w:qFormat/>
    <w:rsid w:val="00F7514B"/>
    <w:rPr>
      <w:i/>
      <w:iCs/>
      <w:color w:val="auto"/>
    </w:rPr>
  </w:style>
  <w:style w:type="paragraph" w:styleId="NoSpacing">
    <w:name w:val="No Spacing"/>
    <w:uiPriority w:val="1"/>
    <w:qFormat/>
    <w:rsid w:val="00F7514B"/>
    <w:pPr>
      <w:spacing w:after="0" w:line="240" w:lineRule="auto"/>
    </w:pPr>
    <w:rPr>
      <w:rFonts w:eastAsiaTheme="minorEastAsia"/>
    </w:rPr>
  </w:style>
  <w:style w:type="paragraph" w:styleId="Quote">
    <w:name w:val="Quote"/>
    <w:basedOn w:val="Normal"/>
    <w:next w:val="Normal"/>
    <w:link w:val="QuoteChar"/>
    <w:uiPriority w:val="29"/>
    <w:qFormat/>
    <w:rsid w:val="00F7514B"/>
    <w:pPr>
      <w:spacing w:before="160"/>
      <w:ind w:left="720" w:right="720"/>
    </w:pPr>
    <w:rPr>
      <w:i/>
      <w:iCs/>
      <w:color w:val="000000" w:themeColor="text1"/>
    </w:rPr>
  </w:style>
  <w:style w:type="character" w:customStyle="1" w:styleId="QuoteChar">
    <w:name w:val="Quote Char"/>
    <w:basedOn w:val="DefaultParagraphFont"/>
    <w:link w:val="Quote"/>
    <w:uiPriority w:val="29"/>
    <w:rsid w:val="00F7514B"/>
    <w:rPr>
      <w:rFonts w:eastAsiaTheme="minorEastAsia"/>
      <w:i/>
      <w:iCs/>
      <w:color w:val="000000" w:themeColor="text1"/>
    </w:rPr>
  </w:style>
  <w:style w:type="paragraph" w:styleId="IntenseQuote">
    <w:name w:val="Intense Quote"/>
    <w:basedOn w:val="Normal"/>
    <w:next w:val="Normal"/>
    <w:link w:val="IntenseQuoteChar"/>
    <w:uiPriority w:val="30"/>
    <w:qFormat/>
    <w:rsid w:val="00F7514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F7514B"/>
    <w:rPr>
      <w:rFonts w:eastAsiaTheme="minorEastAsia"/>
      <w:color w:val="000000" w:themeColor="text1"/>
      <w:shd w:val="clear" w:color="auto" w:fill="F2F2F2" w:themeFill="background1" w:themeFillShade="F2"/>
    </w:rPr>
  </w:style>
  <w:style w:type="character" w:styleId="SubtleEmphasis">
    <w:name w:val="Subtle Emphasis"/>
    <w:basedOn w:val="DefaultParagraphFont"/>
    <w:uiPriority w:val="19"/>
    <w:qFormat/>
    <w:rsid w:val="00F7514B"/>
    <w:rPr>
      <w:i/>
      <w:iCs/>
      <w:color w:val="404040" w:themeColor="text1" w:themeTint="BF"/>
    </w:rPr>
  </w:style>
  <w:style w:type="character" w:styleId="IntenseEmphasis">
    <w:name w:val="Intense Emphasis"/>
    <w:basedOn w:val="DefaultParagraphFont"/>
    <w:uiPriority w:val="21"/>
    <w:qFormat/>
    <w:rsid w:val="00F7514B"/>
    <w:rPr>
      <w:b/>
      <w:bCs/>
      <w:i/>
      <w:iCs/>
      <w:caps/>
    </w:rPr>
  </w:style>
  <w:style w:type="character" w:styleId="SubtleReference">
    <w:name w:val="Subtle Reference"/>
    <w:basedOn w:val="DefaultParagraphFont"/>
    <w:uiPriority w:val="31"/>
    <w:qFormat/>
    <w:rsid w:val="00F7514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7514B"/>
    <w:rPr>
      <w:b/>
      <w:bCs/>
      <w:smallCaps/>
      <w:u w:val="single"/>
    </w:rPr>
  </w:style>
  <w:style w:type="character" w:styleId="BookTitle">
    <w:name w:val="Book Title"/>
    <w:basedOn w:val="DefaultParagraphFont"/>
    <w:uiPriority w:val="33"/>
    <w:qFormat/>
    <w:rsid w:val="00F7514B"/>
    <w:rPr>
      <w:b w:val="0"/>
      <w:bCs w:val="0"/>
      <w:smallCaps/>
      <w:spacing w:val="5"/>
    </w:rPr>
  </w:style>
  <w:style w:type="paragraph" w:styleId="TOCHeading">
    <w:name w:val="TOC Heading"/>
    <w:basedOn w:val="Heading1"/>
    <w:next w:val="Normal"/>
    <w:uiPriority w:val="39"/>
    <w:unhideWhenUsed/>
    <w:qFormat/>
    <w:rsid w:val="00F7514B"/>
    <w:pPr>
      <w:outlineLvl w:val="9"/>
    </w:pPr>
  </w:style>
  <w:style w:type="paragraph" w:styleId="Header">
    <w:name w:val="header"/>
    <w:basedOn w:val="Normal"/>
    <w:link w:val="HeaderChar"/>
    <w:uiPriority w:val="99"/>
    <w:unhideWhenUsed/>
    <w:rsid w:val="00F751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14B"/>
    <w:rPr>
      <w:rFonts w:eastAsiaTheme="minorEastAsia"/>
    </w:rPr>
  </w:style>
  <w:style w:type="paragraph" w:styleId="Footer">
    <w:name w:val="footer"/>
    <w:basedOn w:val="Normal"/>
    <w:link w:val="FooterChar"/>
    <w:uiPriority w:val="99"/>
    <w:unhideWhenUsed/>
    <w:rsid w:val="00F751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14B"/>
    <w:rPr>
      <w:rFonts w:eastAsiaTheme="minorEastAsia"/>
    </w:rPr>
  </w:style>
  <w:style w:type="character" w:styleId="Hyperlink">
    <w:name w:val="Hyperlink"/>
    <w:basedOn w:val="DefaultParagraphFont"/>
    <w:uiPriority w:val="99"/>
    <w:unhideWhenUsed/>
    <w:rsid w:val="00F7514B"/>
    <w:rPr>
      <w:color w:val="0563C1" w:themeColor="hyperlink"/>
      <w:u w:val="single"/>
    </w:rPr>
  </w:style>
  <w:style w:type="character" w:styleId="PlaceholderText">
    <w:name w:val="Placeholder Text"/>
    <w:basedOn w:val="DefaultParagraphFont"/>
    <w:uiPriority w:val="99"/>
    <w:semiHidden/>
    <w:rsid w:val="00F7514B"/>
    <w:rPr>
      <w:color w:val="808080"/>
    </w:rPr>
  </w:style>
  <w:style w:type="table" w:styleId="TableGrid">
    <w:name w:val="Table Grid"/>
    <w:basedOn w:val="TableNormal"/>
    <w:uiPriority w:val="39"/>
    <w:rsid w:val="00F7514B"/>
    <w:pPr>
      <w:spacing w:after="0" w:line="240" w:lineRule="auto"/>
    </w:pPr>
    <w:rPr>
      <w:rFonts w:eastAsia="Times New Roman" w:cs="Times New Roman"/>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BodyText"/>
    <w:uiPriority w:val="2"/>
    <w:qFormat/>
    <w:rsid w:val="00F7514B"/>
    <w:pPr>
      <w:spacing w:before="240" w:after="0" w:line="240" w:lineRule="auto"/>
    </w:pPr>
    <w:rPr>
      <w:rFonts w:eastAsia="Times New Roman" w:cs="Times New Roman"/>
    </w:rPr>
  </w:style>
  <w:style w:type="paragraph" w:styleId="BodyText">
    <w:name w:val="Body Text"/>
    <w:basedOn w:val="Normal"/>
    <w:link w:val="BodyTextChar"/>
    <w:uiPriority w:val="99"/>
    <w:semiHidden/>
    <w:unhideWhenUsed/>
    <w:rsid w:val="00F7514B"/>
    <w:pPr>
      <w:spacing w:after="120"/>
    </w:pPr>
  </w:style>
  <w:style w:type="character" w:customStyle="1" w:styleId="BodyTextChar">
    <w:name w:val="Body Text Char"/>
    <w:basedOn w:val="DefaultParagraphFont"/>
    <w:link w:val="BodyText"/>
    <w:uiPriority w:val="99"/>
    <w:semiHidden/>
    <w:rsid w:val="00F7514B"/>
    <w:rPr>
      <w:rFonts w:eastAsiaTheme="minorEastAsia"/>
    </w:rPr>
  </w:style>
  <w:style w:type="paragraph" w:customStyle="1" w:styleId="wherestatement">
    <w:name w:val="where statement"/>
    <w:basedOn w:val="Normal"/>
    <w:qFormat/>
    <w:rsid w:val="00F7514B"/>
    <w:pPr>
      <w:tabs>
        <w:tab w:val="right" w:pos="1530"/>
        <w:tab w:val="left" w:pos="1710"/>
        <w:tab w:val="left" w:pos="2070"/>
      </w:tabs>
      <w:spacing w:after="0" w:line="240" w:lineRule="auto"/>
      <w:ind w:left="2074" w:hanging="2074"/>
    </w:pPr>
    <w:rPr>
      <w:rFonts w:eastAsia="Times New Roman" w:cs="Times New Roman"/>
    </w:rPr>
  </w:style>
  <w:style w:type="paragraph" w:styleId="TOC1">
    <w:name w:val="toc 1"/>
    <w:basedOn w:val="Normal"/>
    <w:next w:val="Normal"/>
    <w:autoRedefine/>
    <w:uiPriority w:val="39"/>
    <w:unhideWhenUsed/>
    <w:rsid w:val="00F7514B"/>
    <w:pPr>
      <w:spacing w:after="100"/>
    </w:pPr>
  </w:style>
  <w:style w:type="paragraph" w:styleId="TOC2">
    <w:name w:val="toc 2"/>
    <w:basedOn w:val="Normal"/>
    <w:next w:val="Normal"/>
    <w:autoRedefine/>
    <w:uiPriority w:val="39"/>
    <w:unhideWhenUsed/>
    <w:rsid w:val="00F7514B"/>
    <w:pPr>
      <w:spacing w:after="100"/>
      <w:ind w:left="220"/>
    </w:pPr>
  </w:style>
  <w:style w:type="paragraph" w:customStyle="1" w:styleId="Appendix1">
    <w:name w:val="Appendix 1"/>
    <w:basedOn w:val="Heading1"/>
    <w:next w:val="Normal"/>
    <w:link w:val="Appendix1Char"/>
    <w:autoRedefine/>
    <w:qFormat/>
    <w:rsid w:val="00F7514B"/>
    <w:pPr>
      <w:numPr>
        <w:numId w:val="0"/>
      </w:numPr>
      <w:spacing w:before="0" w:after="0"/>
    </w:pPr>
  </w:style>
  <w:style w:type="paragraph" w:styleId="ListParagraph">
    <w:name w:val="List Paragraph"/>
    <w:basedOn w:val="Normal"/>
    <w:uiPriority w:val="34"/>
    <w:qFormat/>
    <w:rsid w:val="00F7514B"/>
    <w:pPr>
      <w:ind w:left="720"/>
      <w:contextualSpacing/>
    </w:pPr>
  </w:style>
  <w:style w:type="character" w:customStyle="1" w:styleId="Appendix1Char">
    <w:name w:val="Appendix 1 Char"/>
    <w:basedOn w:val="Heading1Char"/>
    <w:link w:val="Appendix1"/>
    <w:rsid w:val="00F7514B"/>
    <w:rPr>
      <w:rFonts w:asciiTheme="majorHAnsi" w:eastAsiaTheme="majorEastAsia" w:hAnsiTheme="majorHAnsi" w:cstheme="majorBidi"/>
      <w:b/>
      <w:bCs/>
      <w:smallCaps/>
      <w:color w:val="000000" w:themeColor="text1"/>
      <w:sz w:val="36"/>
      <w:szCs w:val="36"/>
    </w:rPr>
  </w:style>
  <w:style w:type="paragraph" w:styleId="Bibliography">
    <w:name w:val="Bibliography"/>
    <w:basedOn w:val="Normal"/>
    <w:next w:val="Normal"/>
    <w:uiPriority w:val="37"/>
    <w:unhideWhenUsed/>
    <w:rsid w:val="00F7514B"/>
    <w:pPr>
      <w:spacing w:after="0" w:line="240" w:lineRule="auto"/>
      <w:ind w:left="720" w:hanging="720"/>
    </w:pPr>
  </w:style>
  <w:style w:type="table" w:styleId="GridTable1Light-Accent6">
    <w:name w:val="Grid Table 1 Light Accent 6"/>
    <w:basedOn w:val="TableNormal"/>
    <w:uiPriority w:val="46"/>
    <w:rsid w:val="00F7514B"/>
    <w:pPr>
      <w:spacing w:after="0" w:line="240" w:lineRule="auto"/>
    </w:pPr>
    <w:rPr>
      <w:rFonts w:eastAsiaTheme="minorEastAsi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F7514B"/>
    <w:pPr>
      <w:spacing w:after="0" w:line="240" w:lineRule="auto"/>
    </w:pPr>
    <w:rPr>
      <w:rFonts w:eastAsiaTheme="minorEastAsia"/>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F751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14B"/>
    <w:rPr>
      <w:rFonts w:ascii="Segoe UI" w:eastAsiaTheme="minorEastAsia" w:hAnsi="Segoe UI" w:cs="Segoe UI"/>
      <w:sz w:val="18"/>
      <w:szCs w:val="18"/>
    </w:rPr>
  </w:style>
  <w:style w:type="character" w:styleId="UnresolvedMention">
    <w:name w:val="Unresolved Mention"/>
    <w:basedOn w:val="DefaultParagraphFont"/>
    <w:uiPriority w:val="99"/>
    <w:semiHidden/>
    <w:unhideWhenUsed/>
    <w:rsid w:val="00F7514B"/>
    <w:rPr>
      <w:color w:val="605E5C"/>
      <w:shd w:val="clear" w:color="auto" w:fill="E1DFDD"/>
    </w:rPr>
  </w:style>
  <w:style w:type="character" w:styleId="CommentReference">
    <w:name w:val="annotation reference"/>
    <w:basedOn w:val="DefaultParagraphFont"/>
    <w:uiPriority w:val="99"/>
    <w:semiHidden/>
    <w:unhideWhenUsed/>
    <w:rsid w:val="00F7514B"/>
    <w:rPr>
      <w:sz w:val="16"/>
      <w:szCs w:val="16"/>
    </w:rPr>
  </w:style>
  <w:style w:type="paragraph" w:styleId="CommentText">
    <w:name w:val="annotation text"/>
    <w:basedOn w:val="Normal"/>
    <w:link w:val="CommentTextChar"/>
    <w:uiPriority w:val="99"/>
    <w:semiHidden/>
    <w:unhideWhenUsed/>
    <w:rsid w:val="00F7514B"/>
    <w:pPr>
      <w:spacing w:line="240" w:lineRule="auto"/>
    </w:pPr>
    <w:rPr>
      <w:sz w:val="20"/>
      <w:szCs w:val="20"/>
    </w:rPr>
  </w:style>
  <w:style w:type="character" w:customStyle="1" w:styleId="CommentTextChar">
    <w:name w:val="Comment Text Char"/>
    <w:basedOn w:val="DefaultParagraphFont"/>
    <w:link w:val="CommentText"/>
    <w:uiPriority w:val="99"/>
    <w:semiHidden/>
    <w:rsid w:val="00F7514B"/>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F7514B"/>
    <w:rPr>
      <w:b/>
      <w:bCs/>
    </w:rPr>
  </w:style>
  <w:style w:type="character" w:customStyle="1" w:styleId="CommentSubjectChar">
    <w:name w:val="Comment Subject Char"/>
    <w:basedOn w:val="CommentTextChar"/>
    <w:link w:val="CommentSubject"/>
    <w:uiPriority w:val="99"/>
    <w:semiHidden/>
    <w:rsid w:val="00F7514B"/>
    <w:rPr>
      <w:rFonts w:eastAsiaTheme="minorEastAsia"/>
      <w:b/>
      <w:bCs/>
      <w:sz w:val="20"/>
      <w:szCs w:val="20"/>
    </w:rPr>
  </w:style>
  <w:style w:type="paragraph" w:customStyle="1" w:styleId="Default">
    <w:name w:val="Default"/>
    <w:rsid w:val="00F7514B"/>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572ABF"/>
    <w:rPr>
      <w:color w:val="954F72" w:themeColor="followedHyperlink"/>
      <w:u w:val="single"/>
    </w:rPr>
  </w:style>
  <w:style w:type="character" w:styleId="LineNumber">
    <w:name w:val="line number"/>
    <w:basedOn w:val="DefaultParagraphFont"/>
    <w:uiPriority w:val="99"/>
    <w:semiHidden/>
    <w:unhideWhenUsed/>
    <w:rsid w:val="00BA0500"/>
  </w:style>
  <w:style w:type="paragraph" w:customStyle="1" w:styleId="SI1">
    <w:name w:val="SI 1"/>
    <w:basedOn w:val="Appendix1"/>
    <w:link w:val="SI1Char"/>
    <w:qFormat/>
    <w:rsid w:val="00E261E5"/>
    <w:pPr>
      <w:numPr>
        <w:numId w:val="1"/>
      </w:numPr>
      <w:ind w:left="360"/>
    </w:pPr>
  </w:style>
  <w:style w:type="character" w:customStyle="1" w:styleId="SI1Char">
    <w:name w:val="SI 1 Char"/>
    <w:basedOn w:val="Appendix1Char"/>
    <w:link w:val="SI1"/>
    <w:rsid w:val="00E261E5"/>
    <w:rPr>
      <w:rFonts w:asciiTheme="majorHAnsi" w:eastAsiaTheme="majorEastAsia" w:hAnsiTheme="majorHAnsi" w:cstheme="majorBidi"/>
      <w:b/>
      <w:bCs/>
      <w:smallCaps/>
      <w:color w:val="000000" w:themeColor="text1"/>
      <w:sz w:val="36"/>
      <w:szCs w:val="36"/>
    </w:rPr>
  </w:style>
  <w:style w:type="paragraph" w:styleId="EndnoteText">
    <w:name w:val="endnote text"/>
    <w:basedOn w:val="Normal"/>
    <w:link w:val="EndnoteTextChar"/>
    <w:uiPriority w:val="99"/>
    <w:semiHidden/>
    <w:unhideWhenUsed/>
    <w:rsid w:val="005133FA"/>
    <w:pPr>
      <w:spacing w:after="0" w:line="240" w:lineRule="auto"/>
    </w:pPr>
    <w:rPr>
      <w:rFonts w:eastAsiaTheme="minorHAnsi"/>
      <w:sz w:val="20"/>
      <w:szCs w:val="20"/>
    </w:rPr>
  </w:style>
  <w:style w:type="character" w:customStyle="1" w:styleId="EndnoteTextChar">
    <w:name w:val="Endnote Text Char"/>
    <w:basedOn w:val="DefaultParagraphFont"/>
    <w:link w:val="EndnoteText"/>
    <w:uiPriority w:val="99"/>
    <w:semiHidden/>
    <w:rsid w:val="005133FA"/>
    <w:rPr>
      <w:sz w:val="20"/>
      <w:szCs w:val="20"/>
    </w:rPr>
  </w:style>
  <w:style w:type="character" w:styleId="EndnoteReference">
    <w:name w:val="endnote reference"/>
    <w:basedOn w:val="DefaultParagraphFont"/>
    <w:uiPriority w:val="99"/>
    <w:semiHidden/>
    <w:unhideWhenUsed/>
    <w:rsid w:val="005133FA"/>
    <w:rPr>
      <w:vertAlign w:val="superscript"/>
    </w:rPr>
  </w:style>
  <w:style w:type="paragraph" w:styleId="TOC3">
    <w:name w:val="toc 3"/>
    <w:basedOn w:val="Normal"/>
    <w:next w:val="Normal"/>
    <w:autoRedefine/>
    <w:uiPriority w:val="39"/>
    <w:unhideWhenUsed/>
    <w:rsid w:val="00195133"/>
    <w:pPr>
      <w:spacing w:after="100"/>
      <w:ind w:left="440"/>
    </w:pPr>
  </w:style>
  <w:style w:type="paragraph" w:styleId="FootnoteText">
    <w:name w:val="footnote text"/>
    <w:basedOn w:val="Normal"/>
    <w:link w:val="FootnoteTextChar"/>
    <w:uiPriority w:val="99"/>
    <w:semiHidden/>
    <w:unhideWhenUsed/>
    <w:rsid w:val="00E8474E"/>
    <w:pPr>
      <w:spacing w:after="0" w:line="240" w:lineRule="auto"/>
    </w:pPr>
    <w:rPr>
      <w:rFonts w:eastAsiaTheme="minorHAnsi"/>
      <w:sz w:val="20"/>
      <w:szCs w:val="20"/>
    </w:rPr>
  </w:style>
  <w:style w:type="character" w:customStyle="1" w:styleId="FootnoteTextChar">
    <w:name w:val="Footnote Text Char"/>
    <w:basedOn w:val="DefaultParagraphFont"/>
    <w:link w:val="FootnoteText"/>
    <w:uiPriority w:val="99"/>
    <w:semiHidden/>
    <w:rsid w:val="00E8474E"/>
    <w:rPr>
      <w:sz w:val="20"/>
      <w:szCs w:val="20"/>
    </w:rPr>
  </w:style>
  <w:style w:type="character" w:styleId="FootnoteReference">
    <w:name w:val="footnote reference"/>
    <w:basedOn w:val="DefaultParagraphFont"/>
    <w:uiPriority w:val="99"/>
    <w:semiHidden/>
    <w:unhideWhenUsed/>
    <w:rsid w:val="00E8474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263782">
      <w:bodyDiv w:val="1"/>
      <w:marLeft w:val="0"/>
      <w:marRight w:val="0"/>
      <w:marTop w:val="0"/>
      <w:marBottom w:val="0"/>
      <w:divBdr>
        <w:top w:val="none" w:sz="0" w:space="0" w:color="auto"/>
        <w:left w:val="none" w:sz="0" w:space="0" w:color="auto"/>
        <w:bottom w:val="none" w:sz="0" w:space="0" w:color="auto"/>
        <w:right w:val="none" w:sz="0" w:space="0" w:color="auto"/>
      </w:divBdr>
    </w:div>
    <w:div w:id="254363501">
      <w:bodyDiv w:val="1"/>
      <w:marLeft w:val="0"/>
      <w:marRight w:val="0"/>
      <w:marTop w:val="0"/>
      <w:marBottom w:val="0"/>
      <w:divBdr>
        <w:top w:val="none" w:sz="0" w:space="0" w:color="auto"/>
        <w:left w:val="none" w:sz="0" w:space="0" w:color="auto"/>
        <w:bottom w:val="none" w:sz="0" w:space="0" w:color="auto"/>
        <w:right w:val="none" w:sz="0" w:space="0" w:color="auto"/>
      </w:divBdr>
      <w:divsChild>
        <w:div w:id="35547774">
          <w:marLeft w:val="480"/>
          <w:marRight w:val="0"/>
          <w:marTop w:val="0"/>
          <w:marBottom w:val="0"/>
          <w:divBdr>
            <w:top w:val="none" w:sz="0" w:space="0" w:color="auto"/>
            <w:left w:val="none" w:sz="0" w:space="0" w:color="auto"/>
            <w:bottom w:val="none" w:sz="0" w:space="0" w:color="auto"/>
            <w:right w:val="none" w:sz="0" w:space="0" w:color="auto"/>
          </w:divBdr>
          <w:divsChild>
            <w:div w:id="5662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964819">
      <w:bodyDiv w:val="1"/>
      <w:marLeft w:val="0"/>
      <w:marRight w:val="0"/>
      <w:marTop w:val="0"/>
      <w:marBottom w:val="0"/>
      <w:divBdr>
        <w:top w:val="none" w:sz="0" w:space="0" w:color="auto"/>
        <w:left w:val="none" w:sz="0" w:space="0" w:color="auto"/>
        <w:bottom w:val="none" w:sz="0" w:space="0" w:color="auto"/>
        <w:right w:val="none" w:sz="0" w:space="0" w:color="auto"/>
      </w:divBdr>
    </w:div>
    <w:div w:id="909459409">
      <w:bodyDiv w:val="1"/>
      <w:marLeft w:val="0"/>
      <w:marRight w:val="0"/>
      <w:marTop w:val="0"/>
      <w:marBottom w:val="0"/>
      <w:divBdr>
        <w:top w:val="none" w:sz="0" w:space="0" w:color="auto"/>
        <w:left w:val="none" w:sz="0" w:space="0" w:color="auto"/>
        <w:bottom w:val="none" w:sz="0" w:space="0" w:color="auto"/>
        <w:right w:val="none" w:sz="0" w:space="0" w:color="auto"/>
      </w:divBdr>
    </w:div>
    <w:div w:id="956915337">
      <w:bodyDiv w:val="1"/>
      <w:marLeft w:val="0"/>
      <w:marRight w:val="0"/>
      <w:marTop w:val="0"/>
      <w:marBottom w:val="0"/>
      <w:divBdr>
        <w:top w:val="none" w:sz="0" w:space="0" w:color="auto"/>
        <w:left w:val="none" w:sz="0" w:space="0" w:color="auto"/>
        <w:bottom w:val="none" w:sz="0" w:space="0" w:color="auto"/>
        <w:right w:val="none" w:sz="0" w:space="0" w:color="auto"/>
      </w:divBdr>
    </w:div>
    <w:div w:id="1617525247">
      <w:bodyDiv w:val="1"/>
      <w:marLeft w:val="0"/>
      <w:marRight w:val="0"/>
      <w:marTop w:val="0"/>
      <w:marBottom w:val="0"/>
      <w:divBdr>
        <w:top w:val="none" w:sz="0" w:space="0" w:color="auto"/>
        <w:left w:val="none" w:sz="0" w:space="0" w:color="auto"/>
        <w:bottom w:val="none" w:sz="0" w:space="0" w:color="auto"/>
        <w:right w:val="none" w:sz="0" w:space="0" w:color="auto"/>
      </w:divBdr>
    </w:div>
    <w:div w:id="1706246412">
      <w:bodyDiv w:val="1"/>
      <w:marLeft w:val="0"/>
      <w:marRight w:val="0"/>
      <w:marTop w:val="0"/>
      <w:marBottom w:val="0"/>
      <w:divBdr>
        <w:top w:val="none" w:sz="0" w:space="0" w:color="auto"/>
        <w:left w:val="none" w:sz="0" w:space="0" w:color="auto"/>
        <w:bottom w:val="none" w:sz="0" w:space="0" w:color="auto"/>
        <w:right w:val="none" w:sz="0" w:space="0" w:color="auto"/>
      </w:divBdr>
      <w:divsChild>
        <w:div w:id="1276450410">
          <w:marLeft w:val="1080"/>
          <w:marRight w:val="0"/>
          <w:marTop w:val="80"/>
          <w:marBottom w:val="0"/>
          <w:divBdr>
            <w:top w:val="none" w:sz="0" w:space="0" w:color="auto"/>
            <w:left w:val="none" w:sz="0" w:space="0" w:color="auto"/>
            <w:bottom w:val="none" w:sz="0" w:space="0" w:color="auto"/>
            <w:right w:val="none" w:sz="0" w:space="0" w:color="auto"/>
          </w:divBdr>
        </w:div>
      </w:divsChild>
    </w:div>
    <w:div w:id="2053722296">
      <w:bodyDiv w:val="1"/>
      <w:marLeft w:val="0"/>
      <w:marRight w:val="0"/>
      <w:marTop w:val="0"/>
      <w:marBottom w:val="0"/>
      <w:divBdr>
        <w:top w:val="none" w:sz="0" w:space="0" w:color="auto"/>
        <w:left w:val="none" w:sz="0" w:space="0" w:color="auto"/>
        <w:bottom w:val="none" w:sz="0" w:space="0" w:color="auto"/>
        <w:right w:val="none" w:sz="0" w:space="0" w:color="auto"/>
      </w:divBdr>
      <w:divsChild>
        <w:div w:id="1169364063">
          <w:marLeft w:val="1166"/>
          <w:marRight w:val="0"/>
          <w:marTop w:val="80"/>
          <w:marBottom w:val="0"/>
          <w:divBdr>
            <w:top w:val="none" w:sz="0" w:space="0" w:color="auto"/>
            <w:left w:val="none" w:sz="0" w:space="0" w:color="auto"/>
            <w:bottom w:val="none" w:sz="0" w:space="0" w:color="auto"/>
            <w:right w:val="none" w:sz="0" w:space="0" w:color="auto"/>
          </w:divBdr>
        </w:div>
        <w:div w:id="352000555">
          <w:marLeft w:val="1166"/>
          <w:marRight w:val="0"/>
          <w:marTop w:val="80"/>
          <w:marBottom w:val="0"/>
          <w:divBdr>
            <w:top w:val="none" w:sz="0" w:space="0" w:color="auto"/>
            <w:left w:val="none" w:sz="0" w:space="0" w:color="auto"/>
            <w:bottom w:val="none" w:sz="0" w:space="0" w:color="auto"/>
            <w:right w:val="none" w:sz="0" w:space="0" w:color="auto"/>
          </w:divBdr>
        </w:div>
        <w:div w:id="131293507">
          <w:marLeft w:val="1166"/>
          <w:marRight w:val="0"/>
          <w:marTop w:val="80"/>
          <w:marBottom w:val="0"/>
          <w:divBdr>
            <w:top w:val="none" w:sz="0" w:space="0" w:color="auto"/>
            <w:left w:val="none" w:sz="0" w:space="0" w:color="auto"/>
            <w:bottom w:val="none" w:sz="0" w:space="0" w:color="auto"/>
            <w:right w:val="none" w:sz="0" w:space="0" w:color="auto"/>
          </w:divBdr>
        </w:div>
      </w:divsChild>
    </w:div>
    <w:div w:id="2055497151">
      <w:bodyDiv w:val="1"/>
      <w:marLeft w:val="0"/>
      <w:marRight w:val="0"/>
      <w:marTop w:val="0"/>
      <w:marBottom w:val="0"/>
      <w:divBdr>
        <w:top w:val="none" w:sz="0" w:space="0" w:color="auto"/>
        <w:left w:val="none" w:sz="0" w:space="0" w:color="auto"/>
        <w:bottom w:val="none" w:sz="0" w:space="0" w:color="auto"/>
        <w:right w:val="none" w:sz="0" w:space="0" w:color="auto"/>
      </w:divBdr>
    </w:div>
    <w:div w:id="2137791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endnotes.xml.rels><?xml version="1.0" encoding="UTF-8" standalone="yes"?>
<Relationships xmlns="http://schemas.openxmlformats.org/package/2006/relationships"><Relationship Id="rId3" Type="http://schemas.openxmlformats.org/officeDocument/2006/relationships/hyperlink" Target="https://www.citylab.com/transportation/2019/06/electric-bus-china-grid-ev-charging-infrastructure-battery/591655/" TargetMode="External"/><Relationship Id="rId2" Type="http://schemas.openxmlformats.org/officeDocument/2006/relationships/hyperlink" Target="https://en.wikipedia.org/wiki/BYD_K9" TargetMode="External"/><Relationship Id="rId1" Type="http://schemas.openxmlformats.org/officeDocument/2006/relationships/hyperlink" Target="https://www.autonomie.net/docs/ANL%20-%20BaSceFY17%20-%20Autonomie%20-%20Merge_Results_052317_181101.xlsx" TargetMode="External"/><Relationship Id="rId5" Type="http://schemas.openxmlformats.org/officeDocument/2006/relationships/hyperlink" Target="https://www.greentechmedia.com/articles/read/proterra-rolls-out-bus-battery-leasing-program-with-mitsui" TargetMode="External"/><Relationship Id="rId4" Type="http://schemas.openxmlformats.org/officeDocument/2006/relationships/hyperlink" Target="https://www.sustainable-bus.com/news/proterra-set-a-new-us-record-for-electric-bus-battery-capacity/"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statista.com/statistics/383760/inflation-rate-in-pakistan/" TargetMode="External"/><Relationship Id="rId2" Type="http://schemas.openxmlformats.org/officeDocument/2006/relationships/hyperlink" Target="https://www.mawazna.com/loans/carLoanSteps/2?car_value=2980000&amp;loan_amount=2533000&amp;loan_period=7&amp;model_year_value=&amp;banks_included=1%2C10%2C11%2C15%2C19%2C20&amp;city=Islamabad&amp;model_year=2020&amp;car_make=1&amp;down_payment=15&amp;loanTerm=7&amp;source_of_income=1&amp;income_value=25000&amp;bank=1&amp;bank=10&amp;bank=11&amp;bank=15&amp;bank=19&amp;bank=20" TargetMode="External"/><Relationship Id="rId1" Type="http://schemas.openxmlformats.org/officeDocument/2006/relationships/hyperlink" Target="http://world-nuclear.org/getattachment/Our-Association/Publications/Online-Reports/World-Nuclear-Performance-Report-2018-Asia-Edition/world-nuclear-performance-report-asia-2018.pdf.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AB762DC8-EF7B-4C59-B9F5-2928752B87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16811</TotalTime>
  <Pages>15</Pages>
  <Words>3844</Words>
  <Characters>21916</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Zarrar</dc:creator>
  <cp:keywords/>
  <dc:description/>
  <cp:lastModifiedBy>Charles, Molly M</cp:lastModifiedBy>
  <cp:revision>370</cp:revision>
  <cp:lastPrinted>2019-12-31T23:48:00Z</cp:lastPrinted>
  <dcterms:created xsi:type="dcterms:W3CDTF">2019-11-18T20:23:00Z</dcterms:created>
  <dcterms:modified xsi:type="dcterms:W3CDTF">2020-03-31T14:20:00Z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id="KgQChvHI"/&gt;&lt;style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